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E23F" w14:textId="22FFAEBC" w:rsidR="00DA6CA6" w:rsidRDefault="00DA6CA6">
      <w:r>
        <w:rPr>
          <w:rFonts w:hint="eastAsia"/>
        </w:rPr>
        <w:t>NFA转化为DFA的原理和算法思路</w:t>
      </w:r>
    </w:p>
    <w:p w14:paraId="0F0DFE09" w14:textId="30AB4C1D" w:rsidR="00DA6CA6" w:rsidRDefault="00DA6CA6" w:rsidP="00DA6C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NFA转化为DFA的基本原理——子集构造法</w:t>
      </w:r>
    </w:p>
    <w:p w14:paraId="5BFCF19A" w14:textId="7D3D4155" w:rsidR="00DA6CA6" w:rsidRDefault="00DA6CA6" w:rsidP="00DA6CA6">
      <w:pPr>
        <w:pStyle w:val="a3"/>
        <w:ind w:left="420" w:firstLineChars="0" w:firstLine="0"/>
      </w:pPr>
      <w:r>
        <w:rPr>
          <w:rFonts w:hint="eastAsia"/>
        </w:rPr>
        <w:t>设NFA</w:t>
      </w:r>
      <w:r>
        <w:t xml:space="preserve"> </w:t>
      </w:r>
      <w:r>
        <w:rPr>
          <w:rFonts w:hint="eastAsia"/>
        </w:rPr>
        <w:t>Mn</w:t>
      </w:r>
      <w:r>
        <w:t>=</w:t>
      </w:r>
      <w:r>
        <w:rPr>
          <w:rFonts w:hint="eastAsia"/>
        </w:rPr>
        <w:t>(Q</w:t>
      </w:r>
      <w:r>
        <w:t>,T,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,</w:t>
      </w:r>
      <w:r>
        <w:t>q0,F</w:t>
      </w:r>
      <w:r>
        <w:rPr>
          <w:rFonts w:hint="eastAsia"/>
        </w:rPr>
        <w:t>0)</w:t>
      </w:r>
      <w:r>
        <w:t>,</w:t>
      </w:r>
      <w:r>
        <w:rPr>
          <w:rFonts w:hint="eastAsia"/>
        </w:rPr>
        <w:t>构造一个等效DFA</w:t>
      </w:r>
      <w:r>
        <w:t xml:space="preserve"> </w:t>
      </w:r>
      <w:r>
        <w:rPr>
          <w:rFonts w:hint="eastAsia"/>
        </w:rPr>
        <w:t>Md</w:t>
      </w:r>
      <w:r>
        <w:t>=(</w:t>
      </w:r>
      <w:proofErr w:type="spellStart"/>
      <w:r>
        <w:t>Qd,T</w:t>
      </w:r>
      <w:proofErr w:type="spellEnd"/>
      <w:r>
        <w:t>,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,</w:t>
      </w:r>
      <w:r>
        <w:t>q0d,Fd)</w:t>
      </w:r>
      <w:r>
        <w:rPr>
          <w:rFonts w:hint="eastAsia"/>
        </w:rPr>
        <w:t>，其中：</w:t>
      </w:r>
    </w:p>
    <w:p w14:paraId="7D10814C" w14:textId="2F865F2F" w:rsidR="00DA6CA6" w:rsidRDefault="00DA6CA6" w:rsidP="00DA6CA6">
      <w:pPr>
        <w:pStyle w:val="a3"/>
        <w:ind w:left="420" w:firstLineChars="0" w:firstLine="0"/>
      </w:pPr>
      <w:proofErr w:type="spellStart"/>
      <w:r>
        <w:rPr>
          <w:rFonts w:hint="eastAsia"/>
        </w:rPr>
        <w:t>Qd</w:t>
      </w:r>
      <w:proofErr w:type="spellEnd"/>
      <w:r>
        <w:rPr>
          <w:rFonts w:hint="eastAsia"/>
        </w:rPr>
        <w:t>是Q的幂集，</w:t>
      </w:r>
      <w:proofErr w:type="spellStart"/>
      <w:r>
        <w:rPr>
          <w:rFonts w:hint="eastAsia"/>
        </w:rPr>
        <w:t>Qd</w:t>
      </w:r>
      <w:proofErr w:type="spellEnd"/>
      <w:r>
        <w:rPr>
          <w:rFonts w:hint="eastAsia"/>
        </w:rPr>
        <w:t>中元素为</w:t>
      </w:r>
      <w:r>
        <w:t>[q1,q2,…,</w:t>
      </w:r>
      <w:proofErr w:type="spellStart"/>
      <w:r>
        <w:t>qn</w:t>
      </w:r>
      <w:proofErr w:type="spellEnd"/>
      <w:r>
        <w:t>]</w:t>
      </w:r>
      <w:r>
        <w:rPr>
          <w:rFonts w:hint="eastAsia"/>
        </w:rPr>
        <w:t>，</w:t>
      </w:r>
      <w:r>
        <w:t>{q1,q2,…</w:t>
      </w:r>
      <w:proofErr w:type="gramStart"/>
      <w:r>
        <w:t>,</w:t>
      </w:r>
      <w:proofErr w:type="spellStart"/>
      <w:r>
        <w:t>qn</w:t>
      </w:r>
      <w:proofErr w:type="spellEnd"/>
      <w:proofErr w:type="gramEnd"/>
      <w:r>
        <w:t>}</w:t>
      </w:r>
      <m:oMath>
        <m:r>
          <w:rPr>
            <w:rFonts w:ascii="Cambria Math" w:hAnsi="Cambria Math"/>
          </w:rPr>
          <m:t>⊆</m:t>
        </m:r>
      </m:oMath>
      <w:r>
        <w:rPr>
          <w:rFonts w:hint="eastAsia"/>
        </w:rPr>
        <w:t>Q</w:t>
      </w:r>
      <w:r>
        <w:t>;</w:t>
      </w:r>
    </w:p>
    <w:p w14:paraId="47CBF160" w14:textId="3265508D" w:rsidR="00DA6CA6" w:rsidRDefault="00DA6CA6" w:rsidP="00DA6CA6">
      <w:pPr>
        <w:pStyle w:val="a3"/>
        <w:ind w:left="420" w:firstLineChars="0" w:firstLine="0"/>
      </w:pPr>
      <w:r>
        <w:t>q0d=[q0</w:t>
      </w:r>
      <w:proofErr w:type="gramStart"/>
      <w:r>
        <w:t>];</w:t>
      </w:r>
      <w:proofErr w:type="gramEnd"/>
    </w:p>
    <w:p w14:paraId="4D1EEE68" w14:textId="77777777" w:rsidR="00DA6CA6" w:rsidRDefault="00DA6CA6" w:rsidP="00DA6CA6">
      <w:pPr>
        <w:pStyle w:val="a3"/>
        <w:ind w:left="420" w:firstLineChars="0" w:firstLine="0"/>
      </w:pP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的每个状态包含F</w:t>
      </w:r>
      <w:r>
        <w:t>0</w:t>
      </w:r>
      <w:r>
        <w:rPr>
          <w:rFonts w:hint="eastAsia"/>
        </w:rPr>
        <w:t>中的一个状态；</w:t>
      </w:r>
    </w:p>
    <w:p w14:paraId="1992F3B8" w14:textId="26E96316" w:rsidR="00DA6CA6" w:rsidRDefault="00DA6CA6" w:rsidP="00DA6CA6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定义为：</w:t>
      </w:r>
    </w:p>
    <w:p w14:paraId="777BFB58" w14:textId="3779A344" w:rsidR="004747C1" w:rsidRDefault="00DA6CA6" w:rsidP="004747C1">
      <w:pPr>
        <w:pStyle w:val="a3"/>
        <w:ind w:left="420" w:firstLineChars="0" w:firstLine="0"/>
        <w:jc w:val="center"/>
        <w:rPr>
          <w:iCs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d</m:t>
        </m:r>
      </m:oMath>
      <w:r w:rsidR="004747C1">
        <w:rPr>
          <w:iCs/>
        </w:rPr>
        <w:t>(</w:t>
      </w:r>
      <w:r w:rsidR="004747C1">
        <w:t>[q</w:t>
      </w:r>
      <w:proofErr w:type="gramStart"/>
      <w:r w:rsidR="004747C1">
        <w:t>1,q</w:t>
      </w:r>
      <w:proofErr w:type="gramEnd"/>
      <w:r w:rsidR="004747C1">
        <w:t>2,…,</w:t>
      </w:r>
      <w:proofErr w:type="spellStart"/>
      <w:r w:rsidR="004747C1">
        <w:t>qn</w:t>
      </w:r>
      <w:proofErr w:type="spellEnd"/>
      <w:r w:rsidR="004747C1">
        <w:t>]</w:t>
      </w:r>
      <w:r w:rsidR="004747C1">
        <w:t>,a</w:t>
      </w:r>
      <w:r w:rsidR="004747C1">
        <w:rPr>
          <w:iCs/>
        </w:rPr>
        <w:t>)=[p1,p2,…,</w:t>
      </w:r>
      <w:proofErr w:type="spellStart"/>
      <w:r w:rsidR="004747C1">
        <w:rPr>
          <w:iCs/>
        </w:rPr>
        <w:t>pn</w:t>
      </w:r>
      <w:proofErr w:type="spellEnd"/>
      <w:r w:rsidR="004747C1">
        <w:rPr>
          <w:iCs/>
        </w:rPr>
        <w:t>]</w:t>
      </w:r>
    </w:p>
    <w:p w14:paraId="54F9F881" w14:textId="4DF1EC19" w:rsidR="004747C1" w:rsidRDefault="004747C1" w:rsidP="004747C1">
      <w:pPr>
        <w:pStyle w:val="a3"/>
        <w:ind w:left="420" w:firstLineChars="0" w:firstLine="0"/>
        <w:jc w:val="left"/>
      </w:pPr>
      <w:r>
        <w:rPr>
          <w:rFonts w:hint="eastAsia"/>
        </w:rPr>
        <w:t>当且仅当：</w:t>
      </w:r>
    </w:p>
    <w:p w14:paraId="4B1D9A93" w14:textId="756A25D4" w:rsidR="004747C1" w:rsidRDefault="004747C1" w:rsidP="004747C1">
      <w:pPr>
        <w:pStyle w:val="a3"/>
        <w:ind w:left="420" w:firstLineChars="0" w:firstLine="0"/>
        <w:jc w:val="center"/>
      </w:pPr>
      <m:oMath>
        <m:r>
          <w:rPr>
            <w:rFonts w:ascii="Cambria Math" w:hAnsi="Cambria Math"/>
          </w:rPr>
          <m:t>δ</m:t>
        </m:r>
      </m:oMath>
      <w:r>
        <w:t>(</w:t>
      </w:r>
      <w:r>
        <w:t>{q</w:t>
      </w:r>
      <w:proofErr w:type="gramStart"/>
      <w:r>
        <w:t>1,q</w:t>
      </w:r>
      <w:proofErr w:type="gramEnd"/>
      <w:r>
        <w:t>2,…,</w:t>
      </w:r>
      <w:proofErr w:type="spellStart"/>
      <w:r>
        <w:t>qn</w:t>
      </w:r>
      <w:proofErr w:type="spellEnd"/>
      <w:r>
        <w:t>}</w:t>
      </w:r>
      <w:r>
        <w:t>,a)=</w:t>
      </w:r>
      <w:r w:rsidRPr="004747C1">
        <w:t xml:space="preserve"> </w:t>
      </w:r>
      <w:r>
        <w:t>{</w:t>
      </w:r>
      <w:r>
        <w:t>p</w:t>
      </w:r>
      <w:r>
        <w:t>1,</w:t>
      </w:r>
      <w:r>
        <w:t>p</w:t>
      </w:r>
      <w:r>
        <w:t>2,…,</w:t>
      </w:r>
      <w:proofErr w:type="spellStart"/>
      <w:r>
        <w:t>p</w:t>
      </w:r>
      <w:r>
        <w:t>n</w:t>
      </w:r>
      <w:proofErr w:type="spellEnd"/>
      <w:r>
        <w:t>}</w:t>
      </w:r>
    </w:p>
    <w:p w14:paraId="49474831" w14:textId="599708C7" w:rsidR="004747C1" w:rsidRDefault="004747C1" w:rsidP="004747C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算法思路</w:t>
      </w:r>
    </w:p>
    <w:p w14:paraId="3EA41ED9" w14:textId="00E138F8" w:rsidR="004747C1" w:rsidRDefault="00A833D0" w:rsidP="004747C1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先读取输入，确定起始状态和终止状态，存储状态转移函数；生成一个</w:t>
      </w:r>
      <w:r w:rsidR="001D0255">
        <w:rPr>
          <w:rFonts w:hint="eastAsia"/>
        </w:rPr>
        <w:t>DFA</w:t>
      </w:r>
      <w:r>
        <w:rPr>
          <w:rFonts w:hint="eastAsia"/>
        </w:rPr>
        <w:t>状态表示NFA中的起始状态，并将该状态放入队列中，并标记为已访问。随后每次取出队列的队首元素</w:t>
      </w:r>
      <w:r>
        <w:rPr>
          <w:rFonts w:ascii="Cambria" w:hAnsi="Cambria" w:cs="Cambria" w:hint="eastAsia"/>
        </w:rPr>
        <w:t>x</w:t>
      </w:r>
      <w:r>
        <w:rPr>
          <w:rFonts w:hint="eastAsia"/>
        </w:rPr>
        <w:t>，设状态x输入0、</w:t>
      </w:r>
      <w:r>
        <w:t>1</w:t>
      </w:r>
      <w:r>
        <w:rPr>
          <w:rFonts w:hint="eastAsia"/>
        </w:rPr>
        <w:t>时，分别生成状态y、z，若y、z未被访问过，则生成一个新状态表示它，并将该状态放入队列，并标记为已访问。</w:t>
      </w:r>
    </w:p>
    <w:p w14:paraId="54008B99" w14:textId="22224E74" w:rsidR="004747C1" w:rsidRDefault="004747C1" w:rsidP="004747C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伪代码</w:t>
      </w:r>
    </w:p>
    <w:p w14:paraId="749DC3CB" w14:textId="7BF6CE7C" w:rsidR="004747C1" w:rsidRDefault="004747C1" w:rsidP="004747C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参考数据结构</w:t>
      </w:r>
      <w:r w:rsidR="001D0255">
        <w:rPr>
          <w:rFonts w:hint="eastAsia"/>
        </w:rPr>
        <w:t>和函数接口</w:t>
      </w:r>
    </w:p>
    <w:p w14:paraId="2C81EE5A" w14:textId="29DD1D0B" w:rsidR="00A833D0" w:rsidRDefault="00A833D0" w:rsidP="00A833D0">
      <w:pPr>
        <w:pStyle w:val="a3"/>
        <w:ind w:left="780" w:firstLineChars="0" w:firstLine="0"/>
        <w:jc w:val="left"/>
      </w:pPr>
      <w:r>
        <w:rPr>
          <w:rFonts w:hint="eastAsia"/>
        </w:rPr>
        <w:t>#</w:t>
      </w:r>
      <w:r>
        <w:t xml:space="preserve">define </w:t>
      </w:r>
      <w:proofErr w:type="spellStart"/>
      <w:r>
        <w:t>nfaStateNum</w:t>
      </w:r>
      <w:proofErr w:type="spellEnd"/>
      <w:r>
        <w:t xml:space="preserve"> 10 </w:t>
      </w:r>
      <w:r w:rsidR="001D0255">
        <w:tab/>
      </w:r>
      <w:r>
        <w:t>//</w:t>
      </w:r>
      <w:proofErr w:type="spellStart"/>
      <w:r>
        <w:t>nfa</w:t>
      </w:r>
      <w:proofErr w:type="spellEnd"/>
      <w:r>
        <w:rPr>
          <w:rFonts w:hint="eastAsia"/>
        </w:rPr>
        <w:t>的状态数量，假设为1</w:t>
      </w:r>
      <w:r>
        <w:t>0</w:t>
      </w:r>
    </w:p>
    <w:p w14:paraId="06208D5D" w14:textId="63D3C014" w:rsidR="001B024C" w:rsidRDefault="001B024C" w:rsidP="001B024C">
      <w:pPr>
        <w:pStyle w:val="a3"/>
        <w:ind w:left="5040" w:firstLineChars="0" w:hanging="4260"/>
        <w:jc w:val="left"/>
      </w:pPr>
      <w:r>
        <w:t>int nfaDeduce</w:t>
      </w:r>
      <w:r w:rsidR="005B5927">
        <w:t>0</w:t>
      </w:r>
      <w:r>
        <w:t>[</w:t>
      </w:r>
      <w:proofErr w:type="spellStart"/>
      <w:r>
        <w:t>nfaStateNum</w:t>
      </w:r>
      <w:proofErr w:type="spellEnd"/>
      <w:r>
        <w:t>][</w:t>
      </w:r>
      <w:proofErr w:type="spellStart"/>
      <w:r>
        <w:t>nfaStateNum</w:t>
      </w:r>
      <w:proofErr w:type="spellEnd"/>
      <w:r>
        <w:t>]</w:t>
      </w:r>
      <w:r>
        <w:tab/>
        <w:t>//</w:t>
      </w:r>
      <w:r w:rsidR="005B5927">
        <w:rPr>
          <w:rFonts w:hint="eastAsia"/>
        </w:rPr>
        <w:t>二</w:t>
      </w:r>
      <w:r>
        <w:rPr>
          <w:rFonts w:hint="eastAsia"/>
        </w:rPr>
        <w:t>维数组，其中</w:t>
      </w:r>
      <w:proofErr w:type="spellStart"/>
      <w:r>
        <w:t>nfaDeduce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是一个一维数组，存储在NFA中通过状态qi</w:t>
      </w:r>
      <w:r w:rsidR="005B5927">
        <w:rPr>
          <w:rFonts w:hint="eastAsia"/>
        </w:rPr>
        <w:t>输入0</w:t>
      </w:r>
      <w:r>
        <w:rPr>
          <w:rFonts w:hint="eastAsia"/>
        </w:rPr>
        <w:t>能到达的状态</w:t>
      </w:r>
    </w:p>
    <w:p w14:paraId="6F52FC2B" w14:textId="6550922C" w:rsidR="005B5927" w:rsidRDefault="005B5927" w:rsidP="005B5927">
      <w:pPr>
        <w:pStyle w:val="a3"/>
        <w:ind w:left="5040" w:firstLineChars="0" w:hanging="4260"/>
        <w:jc w:val="left"/>
        <w:rPr>
          <w:rFonts w:hint="eastAsia"/>
        </w:rPr>
      </w:pPr>
      <w:r>
        <w:t>int nfaDeduce</w:t>
      </w:r>
      <w:r>
        <w:t>1</w:t>
      </w:r>
      <w:r>
        <w:t>[</w:t>
      </w:r>
      <w:proofErr w:type="spellStart"/>
      <w:r>
        <w:t>nfaStateNum</w:t>
      </w:r>
      <w:proofErr w:type="spellEnd"/>
      <w:r>
        <w:t>][</w:t>
      </w:r>
      <w:proofErr w:type="spellStart"/>
      <w:r>
        <w:t>nfaStateNum</w:t>
      </w:r>
      <w:proofErr w:type="spellEnd"/>
      <w:r>
        <w:t>]</w:t>
      </w:r>
      <w:r>
        <w:tab/>
        <w:t>//</w:t>
      </w:r>
      <w:r>
        <w:rPr>
          <w:rFonts w:hint="eastAsia"/>
        </w:rPr>
        <w:t>二维数组，其中</w:t>
      </w:r>
      <w:proofErr w:type="spellStart"/>
      <w:r>
        <w:t>nfaDeduce</w:t>
      </w:r>
      <w:proofErr w:type="spellEnd"/>
      <w: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r>
        <w:rPr>
          <w:rFonts w:hint="eastAsia"/>
        </w:rPr>
        <w:t>是一个一维数组，存储在NFA中通过状态qi输入</w:t>
      </w:r>
      <w:r>
        <w:t>1</w:t>
      </w:r>
      <w:r>
        <w:rPr>
          <w:rFonts w:hint="eastAsia"/>
        </w:rPr>
        <w:t>能到达的状态</w:t>
      </w:r>
    </w:p>
    <w:p w14:paraId="6317F86A" w14:textId="13490519" w:rsidR="001D0255" w:rsidRDefault="001D0255" w:rsidP="001D0255">
      <w:pPr>
        <w:pStyle w:val="a3"/>
        <w:ind w:left="780" w:firstLineChars="0" w:firstLine="0"/>
        <w:jc w:val="left"/>
        <w:rPr>
          <w:rFonts w:hint="eastAsia"/>
        </w:rPr>
      </w:pPr>
      <w:r>
        <w:t xml:space="preserve">int </w:t>
      </w:r>
      <w:proofErr w:type="spellStart"/>
      <w:r>
        <w:rPr>
          <w:rFonts w:hint="eastAsia"/>
        </w:rPr>
        <w:t>d</w:t>
      </w:r>
      <w:r>
        <w:t>faStateNum</w:t>
      </w:r>
      <w:proofErr w:type="spellEnd"/>
      <w:r>
        <w:tab/>
      </w:r>
      <w:r>
        <w:t>//</w:t>
      </w:r>
      <w:proofErr w:type="spellStart"/>
      <w:r>
        <w:t>d</w:t>
      </w:r>
      <w:r>
        <w:t>fa</w:t>
      </w:r>
      <w:proofErr w:type="spellEnd"/>
      <w:r>
        <w:rPr>
          <w:rFonts w:hint="eastAsia"/>
        </w:rPr>
        <w:t>的状态数量，</w:t>
      </w:r>
      <w:r>
        <w:rPr>
          <w:rFonts w:hint="eastAsia"/>
        </w:rPr>
        <w:t>初始</w:t>
      </w:r>
      <w:r>
        <w:rPr>
          <w:rFonts w:hint="eastAsia"/>
        </w:rPr>
        <w:t>为</w:t>
      </w:r>
      <w:r>
        <w:t>0</w:t>
      </w:r>
    </w:p>
    <w:p w14:paraId="5311E0CA" w14:textId="2571DB3A" w:rsidR="00F52D7C" w:rsidDel="00E75827" w:rsidRDefault="00A833D0" w:rsidP="00F52D7C">
      <w:pPr>
        <w:pStyle w:val="a3"/>
        <w:ind w:left="780" w:firstLineChars="0" w:firstLine="0"/>
        <w:jc w:val="left"/>
        <w:rPr>
          <w:del w:id="0" w:author="office" w:date="2023-04-06T18:10:00Z"/>
        </w:rPr>
      </w:pPr>
      <w:r>
        <w:rPr>
          <w:rFonts w:hint="eastAsia"/>
        </w:rPr>
        <w:t>struct</w:t>
      </w:r>
      <w:r>
        <w:t xml:space="preserve"> </w:t>
      </w:r>
      <w:proofErr w:type="spellStart"/>
      <w:r>
        <w:t>dfaState</w:t>
      </w:r>
      <w:ins w:id="1" w:author="office" w:date="2023-04-06T18:14:00Z">
        <w:r w:rsidR="00CF0433">
          <w:rPr>
            <w:rFonts w:hint="eastAsia"/>
          </w:rPr>
          <w:t>N</w:t>
        </w:r>
      </w:ins>
      <w:del w:id="2" w:author="office" w:date="2023-04-06T18:13:00Z">
        <w:r w:rsidR="001D0255" w:rsidDel="00CF0433">
          <w:rPr>
            <w:rFonts w:hint="eastAsia"/>
          </w:rPr>
          <w:delText>N</w:delText>
        </w:r>
      </w:del>
      <w:proofErr w:type="gramStart"/>
      <w:r w:rsidR="001D0255">
        <w:rPr>
          <w:rFonts w:hint="eastAsia"/>
        </w:rPr>
        <w:t>ode</w:t>
      </w:r>
      <w:proofErr w:type="spellEnd"/>
      <w:r>
        <w:t>{</w:t>
      </w:r>
      <w:proofErr w:type="gramEnd"/>
    </w:p>
    <w:p w14:paraId="2F3425E8" w14:textId="5D204FB9" w:rsidR="009E238A" w:rsidDel="00E75827" w:rsidRDefault="009E238A" w:rsidP="00E75827">
      <w:pPr>
        <w:jc w:val="left"/>
        <w:rPr>
          <w:del w:id="3" w:author="office" w:date="2023-04-06T18:10:00Z"/>
        </w:rPr>
        <w:pPrChange w:id="4" w:author="office" w:date="2023-04-06T18:10:00Z">
          <w:pPr>
            <w:pStyle w:val="a3"/>
            <w:ind w:left="780" w:firstLineChars="0" w:firstLine="0"/>
            <w:jc w:val="left"/>
          </w:pPr>
        </w:pPrChange>
      </w:pPr>
      <w:del w:id="5" w:author="office" w:date="2023-04-06T18:10:00Z">
        <w:r w:rsidDel="00E75827">
          <w:tab/>
        </w:r>
        <w:r w:rsidDel="00E75827">
          <w:tab/>
          <w:delText>int id</w:delText>
        </w:r>
      </w:del>
    </w:p>
    <w:p w14:paraId="36AEB3CC" w14:textId="62FA16EF" w:rsidR="00285938" w:rsidRDefault="00285938" w:rsidP="00E75827">
      <w:pPr>
        <w:pStyle w:val="a3"/>
        <w:ind w:left="780" w:firstLineChars="0" w:firstLine="0"/>
        <w:jc w:val="left"/>
        <w:rPr>
          <w:rFonts w:hint="eastAsia"/>
        </w:rPr>
      </w:pPr>
      <w:del w:id="6" w:author="office" w:date="2023-04-06T18:10:00Z">
        <w:r w:rsidDel="00E75827">
          <w:tab/>
        </w:r>
        <w:r w:rsidDel="00E75827">
          <w:tab/>
        </w:r>
        <w:r w:rsidDel="00E75827">
          <w:rPr>
            <w:rFonts w:hint="eastAsia"/>
          </w:rPr>
          <w:delText>bool</w:delText>
        </w:r>
        <w:r w:rsidDel="00E75827">
          <w:tab/>
        </w:r>
        <w:r w:rsidDel="00E75827">
          <w:rPr>
            <w:rFonts w:hint="eastAsia"/>
          </w:rPr>
          <w:delText>vis</w:delText>
        </w:r>
      </w:del>
    </w:p>
    <w:p w14:paraId="4A223561" w14:textId="0446AA2F" w:rsidR="00285938" w:rsidRDefault="00285938" w:rsidP="00F52D7C">
      <w:pPr>
        <w:pStyle w:val="a3"/>
        <w:ind w:left="780" w:firstLineChars="0" w:firstLine="0"/>
        <w:jc w:val="left"/>
      </w:pPr>
      <w:r>
        <w:tab/>
      </w:r>
      <w:r>
        <w:tab/>
      </w:r>
      <w:r>
        <w:rPr>
          <w:rFonts w:hint="eastAsia"/>
        </w:rPr>
        <w:t>bool</w:t>
      </w:r>
      <w:r>
        <w:t xml:space="preserve"> </w:t>
      </w:r>
      <w:proofErr w:type="spellStart"/>
      <w:proofErr w:type="gramStart"/>
      <w:r>
        <w:t>isStart,isFinal</w:t>
      </w:r>
      <w:proofErr w:type="spellEnd"/>
      <w:proofErr w:type="gramEnd"/>
    </w:p>
    <w:p w14:paraId="7BC7CC2D" w14:textId="2C0E01F4" w:rsidR="00A833D0" w:rsidRDefault="00A833D0" w:rsidP="00F52D7C">
      <w:pPr>
        <w:pStyle w:val="a3"/>
        <w:ind w:left="4200" w:firstLineChars="0" w:hanging="2940"/>
        <w:jc w:val="left"/>
      </w:pPr>
      <w:r>
        <w:t xml:space="preserve">int </w:t>
      </w:r>
      <w:proofErr w:type="spellStart"/>
      <w:r>
        <w:t>nfaState</w:t>
      </w:r>
      <w:proofErr w:type="spellEnd"/>
      <w:r>
        <w:t>[</w:t>
      </w:r>
      <w:proofErr w:type="spellStart"/>
      <w:r w:rsidR="00F52D7C">
        <w:rPr>
          <w:rFonts w:hint="eastAsia"/>
        </w:rPr>
        <w:t>nfaState</w:t>
      </w:r>
      <w:r>
        <w:t>N</w:t>
      </w:r>
      <w:r w:rsidR="00F52D7C">
        <w:t>um</w:t>
      </w:r>
      <w:proofErr w:type="spellEnd"/>
      <w:r>
        <w:rPr>
          <w:rFonts w:hint="eastAsia"/>
        </w:rPr>
        <w:t>]</w:t>
      </w:r>
      <w:r w:rsidR="00F52D7C">
        <w:tab/>
        <w:t>//</w:t>
      </w:r>
      <w:r w:rsidR="00F52D7C">
        <w:rPr>
          <w:rFonts w:hint="eastAsia"/>
        </w:rPr>
        <w:t>存储一个</w:t>
      </w:r>
      <w:proofErr w:type="spellStart"/>
      <w:r w:rsidR="00F52D7C">
        <w:rPr>
          <w:rFonts w:hint="eastAsia"/>
        </w:rPr>
        <w:t>dfa</w:t>
      </w:r>
      <w:proofErr w:type="spellEnd"/>
      <w:r w:rsidR="00F52D7C">
        <w:rPr>
          <w:rFonts w:hint="eastAsia"/>
        </w:rPr>
        <w:t>状态中包含的</w:t>
      </w:r>
      <w:proofErr w:type="spellStart"/>
      <w:r w:rsidR="00F52D7C">
        <w:rPr>
          <w:rFonts w:hint="eastAsia"/>
        </w:rPr>
        <w:t>nfa</w:t>
      </w:r>
      <w:proofErr w:type="spellEnd"/>
      <w:r w:rsidR="00F52D7C">
        <w:rPr>
          <w:rFonts w:hint="eastAsia"/>
        </w:rPr>
        <w:t>状态，以-</w:t>
      </w:r>
      <w:r w:rsidR="00F52D7C">
        <w:t>1</w:t>
      </w:r>
      <w:r w:rsidR="00F52D7C">
        <w:rPr>
          <w:rFonts w:hint="eastAsia"/>
        </w:rPr>
        <w:t>结尾</w:t>
      </w:r>
    </w:p>
    <w:p w14:paraId="4BF19DD7" w14:textId="55FDB4F9" w:rsidR="00F52D7C" w:rsidRDefault="00F52D7C" w:rsidP="00F52D7C">
      <w:pPr>
        <w:jc w:val="left"/>
      </w:pPr>
      <w:r>
        <w:tab/>
      </w:r>
      <w:r>
        <w:tab/>
      </w:r>
      <w:proofErr w:type="gramStart"/>
      <w:r>
        <w:t>}</w:t>
      </w:r>
      <w:proofErr w:type="spellStart"/>
      <w:r w:rsidR="001D0255">
        <w:rPr>
          <w:rFonts w:hint="eastAsia"/>
        </w:rPr>
        <w:t>dfaState</w:t>
      </w:r>
      <w:proofErr w:type="spellEnd"/>
      <w:proofErr w:type="gramEnd"/>
      <w:r>
        <w:t>[2^</w:t>
      </w:r>
      <w:r w:rsidRPr="00F52D7C">
        <w:t xml:space="preserve"> </w:t>
      </w:r>
      <w:proofErr w:type="spellStart"/>
      <w:r>
        <w:t>nfaStateNum</w:t>
      </w:r>
      <w:proofErr w:type="spellEnd"/>
      <w:r>
        <w:t>]</w:t>
      </w:r>
    </w:p>
    <w:p w14:paraId="45BC7F63" w14:textId="089DE2E9" w:rsidR="005B5927" w:rsidRDefault="005B5927" w:rsidP="00F52D7C">
      <w:pPr>
        <w:jc w:val="left"/>
        <w:rPr>
          <w:rFonts w:hint="eastAsia"/>
        </w:rPr>
      </w:pPr>
      <w:r>
        <w:tab/>
      </w:r>
      <w:r>
        <w:tab/>
        <w:t>int dfaDeduce0[</w:t>
      </w:r>
      <w:r>
        <w:t>2^</w:t>
      </w:r>
      <w:r w:rsidRPr="00F52D7C">
        <w:t xml:space="preserve"> </w:t>
      </w:r>
      <w:proofErr w:type="spellStart"/>
      <w:r>
        <w:t>nfaStateNum</w:t>
      </w:r>
      <w:proofErr w:type="spellEnd"/>
      <w:r>
        <w:t>]</w:t>
      </w:r>
      <w:r>
        <w:tab/>
        <w:t>//</w:t>
      </w:r>
      <w:r>
        <w:rPr>
          <w:rFonts w:hint="eastAsia"/>
        </w:rPr>
        <w:t>存储DFA中qi输入</w:t>
      </w:r>
      <w:r>
        <w:t>0</w:t>
      </w:r>
      <w:r>
        <w:rPr>
          <w:rFonts w:hint="eastAsia"/>
        </w:rPr>
        <w:t>时能到达的状态</w:t>
      </w:r>
    </w:p>
    <w:p w14:paraId="17E811DE" w14:textId="1B2E0076" w:rsidR="005B5927" w:rsidRDefault="005B5927" w:rsidP="00F52D7C">
      <w:pPr>
        <w:jc w:val="left"/>
        <w:rPr>
          <w:rFonts w:hint="eastAsia"/>
        </w:rPr>
      </w:pPr>
      <w:r>
        <w:tab/>
      </w:r>
      <w:r>
        <w:tab/>
        <w:t>int dfaDeduce1[</w:t>
      </w:r>
      <w:r>
        <w:t>2^</w:t>
      </w:r>
      <w:r w:rsidRPr="00F52D7C">
        <w:t xml:space="preserve"> </w:t>
      </w:r>
      <w:proofErr w:type="spellStart"/>
      <w:r>
        <w:t>nfaStateNum</w:t>
      </w:r>
      <w:proofErr w:type="spellEnd"/>
      <w:r>
        <w:t>]</w:t>
      </w:r>
      <w:r>
        <w:tab/>
      </w:r>
      <w:r>
        <w:t>//</w:t>
      </w:r>
      <w:r>
        <w:rPr>
          <w:rFonts w:hint="eastAsia"/>
        </w:rPr>
        <w:t>存储DFA中qi输入</w:t>
      </w:r>
      <w:r>
        <w:t>1</w:t>
      </w:r>
      <w:r>
        <w:rPr>
          <w:rFonts w:hint="eastAsia"/>
        </w:rPr>
        <w:t>时能到达的状态</w:t>
      </w:r>
    </w:p>
    <w:p w14:paraId="64023255" w14:textId="7A466DD7" w:rsidR="001D0255" w:rsidRDefault="001D0255" w:rsidP="00F52D7C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queue</w:t>
      </w:r>
      <w:r>
        <w:t>&lt;</w:t>
      </w:r>
      <w:proofErr w:type="spellStart"/>
      <w:r>
        <w:t>dfaState</w:t>
      </w:r>
      <w:proofErr w:type="spellEnd"/>
      <w:r>
        <w:t xml:space="preserve">&gt; </w:t>
      </w:r>
      <w:r>
        <w:rPr>
          <w:rFonts w:hint="eastAsia"/>
        </w:rPr>
        <w:t>q</w:t>
      </w:r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存储DFA状态的队列</w:t>
      </w:r>
    </w:p>
    <w:p w14:paraId="603E0295" w14:textId="17D0544C" w:rsidR="001D0255" w:rsidRDefault="001D0255" w:rsidP="001D0255">
      <w:pPr>
        <w:ind w:left="4200" w:hanging="3360"/>
        <w:jc w:val="left"/>
      </w:pPr>
      <w:r>
        <w:t xml:space="preserve">void </w:t>
      </w:r>
      <w:proofErr w:type="spellStart"/>
      <w:r>
        <w:t>getStatus</w:t>
      </w:r>
      <w:proofErr w:type="spellEnd"/>
      <w:r>
        <w:t xml:space="preserve">(String </w:t>
      </w:r>
      <w:proofErr w:type="spellStart"/>
      <w:r>
        <w:t>str,int</w:t>
      </w:r>
      <w:proofErr w:type="spellEnd"/>
      <w:r>
        <w:t>[] state)</w:t>
      </w:r>
      <w:r>
        <w:tab/>
        <w:t>//</w:t>
      </w:r>
      <w:r>
        <w:rPr>
          <w:rFonts w:hint="eastAsia"/>
        </w:rPr>
        <w:t>从字符串中提取其包含的状态，通过数组state返回</w:t>
      </w:r>
    </w:p>
    <w:p w14:paraId="76BA1314" w14:textId="5D897BAE" w:rsidR="001D0255" w:rsidRDefault="001B024C" w:rsidP="001D0255">
      <w:pPr>
        <w:ind w:left="4200" w:hanging="3360"/>
        <w:jc w:val="left"/>
      </w:pPr>
      <w:r>
        <w:rPr>
          <w:rFonts w:hint="eastAsia"/>
        </w:rPr>
        <w:t>int</w:t>
      </w:r>
      <w:r w:rsidR="00285938">
        <w:t xml:space="preserve"> </w:t>
      </w:r>
      <w:proofErr w:type="spellStart"/>
      <w:r>
        <w:rPr>
          <w:rFonts w:hint="eastAsia"/>
        </w:rPr>
        <w:t>findStatus</w:t>
      </w:r>
      <w:proofErr w:type="spellEnd"/>
      <w:r w:rsidR="00285938">
        <w:t>(int[] state)</w:t>
      </w:r>
      <w:r w:rsidR="00285938">
        <w:tab/>
        <w:t>//</w:t>
      </w:r>
      <w:r>
        <w:rPr>
          <w:rFonts w:hint="eastAsia"/>
        </w:rPr>
        <w:t>判断一个</w:t>
      </w:r>
      <w:bookmarkStart w:id="7" w:name="OLE_LINK1"/>
      <w:r>
        <w:rPr>
          <w:rFonts w:hint="eastAsia"/>
        </w:rPr>
        <w:t>包含多个NFA状态的数组</w:t>
      </w:r>
      <w:bookmarkEnd w:id="7"/>
      <w:r>
        <w:rPr>
          <w:rFonts w:hint="eastAsia"/>
        </w:rPr>
        <w:t>是否在DFA状态中出现过，若无则返回-</w:t>
      </w:r>
      <w:r>
        <w:t>1</w:t>
      </w:r>
      <w:r>
        <w:rPr>
          <w:rFonts w:hint="eastAsia"/>
        </w:rPr>
        <w:t>，否则返回其下标</w:t>
      </w:r>
    </w:p>
    <w:p w14:paraId="0F7B4CB1" w14:textId="238504E4" w:rsidR="001B024C" w:rsidRDefault="001B024C" w:rsidP="001D0255">
      <w:pPr>
        <w:ind w:left="4200" w:hanging="3360"/>
        <w:jc w:val="left"/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deduce</w:t>
      </w:r>
      <w:r>
        <w:t xml:space="preserve">(int[] </w:t>
      </w:r>
      <w:proofErr w:type="spellStart"/>
      <w:r>
        <w:t>fromState,int</w:t>
      </w:r>
      <w:proofErr w:type="spellEnd"/>
      <w:r>
        <w:t xml:space="preserve">[] </w:t>
      </w:r>
      <w:proofErr w:type="spellStart"/>
      <w:r>
        <w:t>toState,int</w:t>
      </w:r>
      <w:proofErr w:type="spellEnd"/>
      <w:r>
        <w:t xml:space="preserve"> input) //</w:t>
      </w:r>
      <w:r w:rsidRPr="001B024C">
        <w:t xml:space="preserve"> </w:t>
      </w:r>
      <w:proofErr w:type="spellStart"/>
      <w:r>
        <w:t>fromState</w:t>
      </w:r>
      <w:proofErr w:type="spellEnd"/>
      <w:r>
        <w:rPr>
          <w:rFonts w:hint="eastAsia"/>
        </w:rPr>
        <w:t>数组输入input时推倒出</w:t>
      </w:r>
      <w:proofErr w:type="spellStart"/>
      <w:r>
        <w:rPr>
          <w:rFonts w:hint="eastAsia"/>
        </w:rPr>
        <w:t>toState</w:t>
      </w:r>
      <w:proofErr w:type="spellEnd"/>
      <w:r>
        <w:rPr>
          <w:rFonts w:hint="eastAsia"/>
        </w:rPr>
        <w:t>数组，通过</w:t>
      </w:r>
      <w:proofErr w:type="spellStart"/>
      <w:r>
        <w:rPr>
          <w:rFonts w:hint="eastAsia"/>
        </w:rPr>
        <w:t>toState</w:t>
      </w:r>
      <w:proofErr w:type="spellEnd"/>
      <w:r>
        <w:rPr>
          <w:rFonts w:hint="eastAsia"/>
        </w:rPr>
        <w:t>返回</w:t>
      </w:r>
    </w:p>
    <w:p w14:paraId="012DEAD8" w14:textId="08434819" w:rsidR="004747C1" w:rsidRDefault="004747C1" w:rsidP="004747C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输入以及预处理</w:t>
      </w:r>
    </w:p>
    <w:p w14:paraId="301A9E9A" w14:textId="47457196" w:rsidR="004747C1" w:rsidRDefault="004747C1" w:rsidP="004747C1">
      <w:pPr>
        <w:pStyle w:val="a3"/>
        <w:ind w:left="780" w:firstLineChars="0" w:firstLine="0"/>
        <w:jc w:val="left"/>
      </w:pPr>
      <w:r>
        <w:rPr>
          <w:rFonts w:hint="eastAsia"/>
        </w:rPr>
        <w:t>input</w:t>
      </w:r>
      <w:r>
        <w:t>(“\t\t0\t1\n”)</w:t>
      </w:r>
      <w:r>
        <w:tab/>
        <w:t>//</w:t>
      </w:r>
      <w:r>
        <w:rPr>
          <w:rFonts w:hint="eastAsia"/>
        </w:rPr>
        <w:t>读入第一行</w:t>
      </w:r>
    </w:p>
    <w:p w14:paraId="7FD5D32A" w14:textId="65C3E054" w:rsidR="00F52D7C" w:rsidRDefault="00F52D7C" w:rsidP="004747C1">
      <w:pPr>
        <w:pStyle w:val="a3"/>
        <w:ind w:left="780" w:firstLineChars="0" w:firstLine="0"/>
        <w:jc w:val="left"/>
      </w:pPr>
      <w:r>
        <w:rPr>
          <w:rFonts w:hint="eastAsia"/>
        </w:rPr>
        <w:t>s</w:t>
      </w:r>
      <w:r>
        <w:t>tring str</w:t>
      </w:r>
    </w:p>
    <w:p w14:paraId="71A85692" w14:textId="544C12F8" w:rsidR="009E238A" w:rsidRDefault="009E238A" w:rsidP="004747C1">
      <w:pPr>
        <w:pStyle w:val="a3"/>
        <w:ind w:left="780" w:firstLineChars="0" w:firstLine="0"/>
        <w:jc w:val="left"/>
        <w:rPr>
          <w:rFonts w:hint="eastAsia"/>
        </w:rPr>
      </w:pPr>
    </w:p>
    <w:p w14:paraId="6825924F" w14:textId="36AA4226" w:rsidR="00F52D7C" w:rsidRDefault="00F52D7C" w:rsidP="001D0255">
      <w:pPr>
        <w:pStyle w:val="a3"/>
        <w:ind w:left="2936" w:firstLineChars="0" w:hanging="2156"/>
        <w:jc w:val="left"/>
      </w:pPr>
      <w:r>
        <w:lastRenderedPageBreak/>
        <w:t>while(</w:t>
      </w:r>
      <w:r>
        <w:rPr>
          <w:rFonts w:hint="eastAsia"/>
        </w:rPr>
        <w:t>i</w:t>
      </w:r>
      <w:r>
        <w:t>nput(str</w:t>
      </w:r>
      <w:proofErr w:type="gramStart"/>
      <w:r>
        <w:t>)!=</w:t>
      </w:r>
      <w:proofErr w:type="gramEnd"/>
      <w:r>
        <w:t>EOF)</w:t>
      </w:r>
      <w:r>
        <w:tab/>
        <w:t>//</w:t>
      </w:r>
      <w:r>
        <w:rPr>
          <w:rFonts w:hint="eastAsia"/>
        </w:rPr>
        <w:t>每次读一个字符串，遇到</w:t>
      </w:r>
      <w:r>
        <w:t>\t</w:t>
      </w:r>
      <w:r>
        <w:rPr>
          <w:rFonts w:hint="eastAsia"/>
        </w:rPr>
        <w:t>或</w:t>
      </w:r>
      <w:r>
        <w:t>\n</w:t>
      </w:r>
      <w:r w:rsidR="001D0255">
        <w:rPr>
          <w:rFonts w:hint="eastAsia"/>
        </w:rPr>
        <w:t>结束，此处读每行中的第一个字符串</w:t>
      </w:r>
    </w:p>
    <w:p w14:paraId="28F99809" w14:textId="602BF4DC" w:rsidR="00285938" w:rsidRDefault="00285938" w:rsidP="00285938">
      <w:pPr>
        <w:pStyle w:val="a3"/>
        <w:ind w:left="1140" w:firstLineChars="0" w:firstLine="60"/>
        <w:jc w:val="left"/>
        <w:rPr>
          <w:rFonts w:hint="eastAsia"/>
        </w:rPr>
      </w:pPr>
      <w:r>
        <w:t>int state[</w:t>
      </w:r>
      <w:proofErr w:type="spellStart"/>
      <w:r>
        <w:t>nfaStateNum</w:t>
      </w:r>
      <w:proofErr w:type="spellEnd"/>
      <w:r>
        <w:t>]</w:t>
      </w:r>
      <w:r w:rsidR="001B024C">
        <w:rPr>
          <w:rFonts w:hint="eastAsia"/>
        </w:rPr>
        <w:t>，</w:t>
      </w:r>
      <w:proofErr w:type="spellStart"/>
      <w:r w:rsidR="009E238A">
        <w:t>toS</w:t>
      </w:r>
      <w:r w:rsidR="001B024C">
        <w:rPr>
          <w:rFonts w:hint="eastAsia"/>
        </w:rPr>
        <w:t>tate</w:t>
      </w:r>
      <w:proofErr w:type="spellEnd"/>
      <w:r w:rsidR="001B024C">
        <w:t>[</w:t>
      </w:r>
      <w:proofErr w:type="spellStart"/>
      <w:r w:rsidR="001B024C">
        <w:t>nfaStateNum</w:t>
      </w:r>
      <w:proofErr w:type="spellEnd"/>
      <w:r w:rsidR="001B024C">
        <w:t>]</w:t>
      </w:r>
      <w:r w:rsidR="001B024C">
        <w:t xml:space="preserve"> //</w:t>
      </w:r>
      <w:r w:rsidR="001B024C">
        <w:rPr>
          <w:rFonts w:hint="eastAsia"/>
        </w:rPr>
        <w:t>包含多个NFA状态的数组</w:t>
      </w:r>
    </w:p>
    <w:p w14:paraId="212A5A95" w14:textId="124334F4" w:rsidR="00285938" w:rsidRPr="00285938" w:rsidRDefault="00285938" w:rsidP="00285938">
      <w:pPr>
        <w:pStyle w:val="a3"/>
        <w:ind w:left="1140" w:firstLineChars="0" w:firstLine="60"/>
        <w:jc w:val="left"/>
        <w:rPr>
          <w:rFonts w:hint="eastAsia"/>
        </w:rPr>
      </w:pPr>
      <w:proofErr w:type="spellStart"/>
      <w:r>
        <w:rPr>
          <w:rFonts w:hint="eastAsia"/>
        </w:rPr>
        <w:t>getStatus</w:t>
      </w:r>
      <w:proofErr w:type="spellEnd"/>
      <w:r>
        <w:t>(</w:t>
      </w:r>
      <w:proofErr w:type="spellStart"/>
      <w:proofErr w:type="gramStart"/>
      <w:r>
        <w:t>str,state</w:t>
      </w:r>
      <w:proofErr w:type="spellEnd"/>
      <w:proofErr w:type="gramEnd"/>
      <w:r>
        <w:t>)</w:t>
      </w:r>
    </w:p>
    <w:p w14:paraId="375D5CA1" w14:textId="01A7479D" w:rsidR="004747C1" w:rsidRDefault="004747C1" w:rsidP="00F52D7C">
      <w:pPr>
        <w:pStyle w:val="a3"/>
        <w:ind w:left="1140" w:firstLineChars="0" w:firstLine="60"/>
        <w:jc w:val="left"/>
      </w:pPr>
      <w:r>
        <w:rPr>
          <w:rFonts w:hint="eastAsia"/>
        </w:rPr>
        <w:t>i</w:t>
      </w:r>
      <w:r>
        <w:t>f(</w:t>
      </w:r>
      <w:r w:rsidR="00F52D7C">
        <w:t>str[0]</w:t>
      </w:r>
      <w:r>
        <w:t xml:space="preserve"> equal ‘(‘)</w:t>
      </w:r>
      <w:r>
        <w:tab/>
        <w:t>//</w:t>
      </w:r>
      <w:r>
        <w:rPr>
          <w:rFonts w:hint="eastAsia"/>
        </w:rPr>
        <w:t>如果读到小括号，说明此行为起始或终止状态</w:t>
      </w:r>
    </w:p>
    <w:p w14:paraId="3A67CAF1" w14:textId="6B26889D" w:rsidR="001D0255" w:rsidRDefault="001D0255" w:rsidP="00F52D7C">
      <w:pPr>
        <w:pStyle w:val="a3"/>
        <w:ind w:left="1140" w:firstLineChars="0" w:firstLine="60"/>
        <w:jc w:val="left"/>
        <w:rPr>
          <w:rFonts w:hint="eastAsia"/>
        </w:rPr>
      </w:pPr>
      <w:r>
        <w:tab/>
      </w:r>
      <w:r>
        <w:tab/>
      </w:r>
      <w:r w:rsidR="00285938">
        <w:t>if(</w:t>
      </w:r>
      <w:proofErr w:type="gramStart"/>
      <w:r w:rsidR="00285938">
        <w:t>str[</w:t>
      </w:r>
      <w:proofErr w:type="gramEnd"/>
      <w:r w:rsidR="00285938">
        <w:t>1] equal ‘s’)</w:t>
      </w:r>
    </w:p>
    <w:p w14:paraId="0640A681" w14:textId="77777777" w:rsidR="00285938" w:rsidRDefault="00F52D7C" w:rsidP="00285938">
      <w:pPr>
        <w:pStyle w:val="a3"/>
        <w:ind w:left="1140" w:firstLineChars="0" w:firstLine="60"/>
        <w:jc w:val="left"/>
      </w:pPr>
      <w:r>
        <w:tab/>
      </w:r>
      <w:r>
        <w:tab/>
      </w:r>
      <w:r w:rsidR="00285938">
        <w:tab/>
      </w:r>
      <w:r w:rsidR="00285938">
        <w:t>//</w:t>
      </w:r>
      <w:r w:rsidR="00285938">
        <w:rPr>
          <w:rFonts w:hint="eastAsia"/>
        </w:rPr>
        <w:t>生成一个DFA状态表示NFA中的起始状态</w:t>
      </w:r>
    </w:p>
    <w:p w14:paraId="0BAD2BBD" w14:textId="514353C6" w:rsidR="00285938" w:rsidRDefault="00285938" w:rsidP="00285938">
      <w:pPr>
        <w:pStyle w:val="a3"/>
        <w:ind w:left="1140" w:firstLineChars="0" w:firstLine="6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</w:t>
      </w:r>
      <w:del w:id="8" w:author="office" w:date="2023-04-06T18:13:00Z">
        <w:r w:rsidDel="00CF0433">
          <w:delText>Node</w:delText>
        </w:r>
      </w:del>
      <w:ins w:id="9" w:author="office" w:date="2023-04-06T18:13:00Z">
        <w:r w:rsidR="00CF0433">
          <w:t>Num</w:t>
        </w:r>
      </w:ins>
      <w:proofErr w:type="spellEnd"/>
      <w:proofErr w:type="gramStart"/>
      <w:r>
        <w:t>].</w:t>
      </w:r>
      <w:proofErr w:type="spellStart"/>
      <w:r>
        <w:rPr>
          <w:rFonts w:hint="eastAsia"/>
        </w:rPr>
        <w:t>isStart</w:t>
      </w:r>
      <w:proofErr w:type="spellEnd"/>
      <w:proofErr w:type="gramEnd"/>
      <w:r>
        <w:t>=1</w:t>
      </w:r>
    </w:p>
    <w:p w14:paraId="79405F54" w14:textId="0DBFAF60" w:rsidR="00285938" w:rsidDel="00CF0433" w:rsidRDefault="00285938" w:rsidP="00285938">
      <w:pPr>
        <w:pStyle w:val="a3"/>
        <w:ind w:left="1140" w:firstLineChars="0" w:firstLine="60"/>
        <w:jc w:val="left"/>
        <w:rPr>
          <w:del w:id="10" w:author="office" w:date="2023-04-06T18:11:00Z"/>
        </w:rPr>
      </w:pPr>
      <w:r>
        <w:tab/>
      </w:r>
      <w:r>
        <w:tab/>
      </w:r>
      <w:r>
        <w:tab/>
      </w:r>
      <w:proofErr w:type="spellStart"/>
      <w:r>
        <w:t>mamcpy</w:t>
      </w:r>
      <w:proofErr w:type="spellEnd"/>
      <w:r>
        <w:t>(</w:t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dfaStateN</w:t>
      </w:r>
      <w:ins w:id="11" w:author="office" w:date="2023-04-06T18:12:00Z">
        <w:r w:rsidR="00CF0433">
          <w:rPr>
            <w:rFonts w:hint="eastAsia"/>
          </w:rPr>
          <w:t>um</w:t>
        </w:r>
      </w:ins>
      <w:proofErr w:type="spellEnd"/>
      <w:del w:id="12" w:author="office" w:date="2023-04-06T18:12:00Z">
        <w:r w:rsidDel="00CF0433">
          <w:rPr>
            <w:rFonts w:hint="eastAsia"/>
          </w:rPr>
          <w:delText>o</w:delText>
        </w:r>
        <w:r w:rsidDel="00CF0433">
          <w:delText>de</w:delText>
        </w:r>
      </w:del>
      <w:proofErr w:type="gramStart"/>
      <w:r>
        <w:t>].</w:t>
      </w:r>
      <w:proofErr w:type="spellStart"/>
      <w:r>
        <w:t>nfaState</w:t>
      </w:r>
      <w:proofErr w:type="gramEnd"/>
      <w:r>
        <w:t>,state,sizeof</w:t>
      </w:r>
      <w:proofErr w:type="spellEnd"/>
      <w:r>
        <w:t>(state))</w:t>
      </w:r>
    </w:p>
    <w:p w14:paraId="6A5D13F1" w14:textId="7893A07F" w:rsidR="00285938" w:rsidDel="00CF0433" w:rsidRDefault="00285938" w:rsidP="00CF0433">
      <w:pPr>
        <w:jc w:val="left"/>
        <w:rPr>
          <w:del w:id="13" w:author="office" w:date="2023-04-06T18:11:00Z"/>
          <w:rFonts w:hint="eastAsia"/>
        </w:rPr>
        <w:pPrChange w:id="14" w:author="office" w:date="2023-04-06T18:11:00Z">
          <w:pPr>
            <w:pStyle w:val="a3"/>
            <w:ind w:left="1140" w:firstLineChars="0" w:firstLine="60"/>
            <w:jc w:val="left"/>
          </w:pPr>
        </w:pPrChange>
      </w:pPr>
      <w:del w:id="15" w:author="office" w:date="2023-04-06T18:11:00Z">
        <w:r w:rsidDel="00CF0433">
          <w:tab/>
        </w:r>
        <w:r w:rsidDel="00CF0433">
          <w:tab/>
        </w:r>
        <w:r w:rsidDel="00CF0433">
          <w:tab/>
          <w:delText>//</w:delText>
        </w:r>
        <w:r w:rsidDel="00CF0433">
          <w:rPr>
            <w:rFonts w:hint="eastAsia"/>
          </w:rPr>
          <w:delText>起始状态加入队列</w:delText>
        </w:r>
      </w:del>
    </w:p>
    <w:p w14:paraId="58013536" w14:textId="68E3FA79" w:rsidR="00285938" w:rsidDel="00E75827" w:rsidRDefault="00285938" w:rsidP="00CF0433">
      <w:pPr>
        <w:rPr>
          <w:del w:id="16" w:author="office" w:date="2023-04-06T18:10:00Z"/>
        </w:rPr>
        <w:pPrChange w:id="17" w:author="office" w:date="2023-04-06T18:11:00Z">
          <w:pPr>
            <w:pStyle w:val="a3"/>
            <w:ind w:left="1140" w:firstLineChars="0" w:firstLine="60"/>
            <w:jc w:val="left"/>
          </w:pPr>
        </w:pPrChange>
      </w:pPr>
      <w:del w:id="18" w:author="office" w:date="2023-04-06T18:11:00Z">
        <w:r w:rsidDel="00CF0433">
          <w:tab/>
        </w:r>
        <w:r w:rsidDel="00CF0433">
          <w:tab/>
        </w:r>
        <w:r w:rsidDel="00CF0433">
          <w:tab/>
        </w:r>
        <w:r w:rsidDel="00CF0433">
          <w:rPr>
            <w:rFonts w:hint="eastAsia"/>
          </w:rPr>
          <w:delText>q</w:delText>
        </w:r>
        <w:r w:rsidDel="00CF0433">
          <w:delText>.push(</w:delText>
        </w:r>
        <w:r w:rsidDel="00CF0433">
          <w:rPr>
            <w:rFonts w:hint="eastAsia"/>
          </w:rPr>
          <w:delText>dfaState</w:delText>
        </w:r>
        <w:r w:rsidDel="00CF0433">
          <w:delText>[dfaStateNode])</w:delText>
        </w:r>
      </w:del>
    </w:p>
    <w:p w14:paraId="6836FB62" w14:textId="02CB47C7" w:rsidR="00285938" w:rsidRDefault="00285938" w:rsidP="00CF0433">
      <w:pPr>
        <w:pStyle w:val="a3"/>
        <w:ind w:left="1140" w:firstLineChars="0" w:firstLine="60"/>
        <w:jc w:val="left"/>
        <w:rPr>
          <w:rFonts w:hint="eastAsia"/>
        </w:rPr>
      </w:pPr>
      <w:del w:id="19" w:author="office" w:date="2023-04-06T18:09:00Z">
        <w:r w:rsidDel="00E75827">
          <w:tab/>
        </w:r>
        <w:r w:rsidDel="00E75827">
          <w:tab/>
        </w:r>
        <w:r w:rsidDel="00E75827">
          <w:tab/>
        </w:r>
        <w:r w:rsidDel="00E75827">
          <w:rPr>
            <w:rFonts w:hint="eastAsia"/>
          </w:rPr>
          <w:delText>dfaState</w:delText>
        </w:r>
        <w:r w:rsidDel="00E75827">
          <w:delText>[dfaStateNode</w:delText>
        </w:r>
        <w:r w:rsidDel="00E75827">
          <w:delText>++</w:delText>
        </w:r>
        <w:r w:rsidDel="00E75827">
          <w:delText>].</w:delText>
        </w:r>
        <w:r w:rsidDel="00E75827">
          <w:rPr>
            <w:rFonts w:hint="eastAsia"/>
          </w:rPr>
          <w:delText>vis</w:delText>
        </w:r>
        <w:r w:rsidDel="00E75827">
          <w:delText>=1</w:delText>
        </w:r>
      </w:del>
    </w:p>
    <w:p w14:paraId="343DD150" w14:textId="2D2A72DE" w:rsidR="009E238A" w:rsidRDefault="00285938" w:rsidP="009E238A">
      <w:pPr>
        <w:pStyle w:val="a3"/>
        <w:ind w:left="1140" w:firstLineChars="0" w:firstLine="6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else</w:t>
      </w:r>
    </w:p>
    <w:p w14:paraId="7D12294D" w14:textId="4AC35F82" w:rsidR="00285938" w:rsidRDefault="00285938" w:rsidP="00285938">
      <w:pPr>
        <w:pStyle w:val="a3"/>
        <w:ind w:left="1140" w:firstLineChars="0" w:firstLine="60"/>
        <w:jc w:val="left"/>
      </w:pPr>
      <w:r>
        <w:tab/>
      </w:r>
      <w:r>
        <w:tab/>
        <w:t xml:space="preserve">    </w:t>
      </w:r>
      <w:r w:rsidR="009E238A">
        <w:t>/</w:t>
      </w:r>
      <w:r>
        <w:t>/</w:t>
      </w:r>
      <w:r>
        <w:rPr>
          <w:rFonts w:hint="eastAsia"/>
        </w:rPr>
        <w:t>生成一个DFA状态表示NFA中的</w:t>
      </w:r>
      <w:r>
        <w:rPr>
          <w:rFonts w:hint="eastAsia"/>
        </w:rPr>
        <w:t>终止</w:t>
      </w:r>
      <w:r>
        <w:rPr>
          <w:rFonts w:hint="eastAsia"/>
        </w:rPr>
        <w:t>状态</w:t>
      </w:r>
    </w:p>
    <w:p w14:paraId="3CC7643C" w14:textId="1EF1BB3B" w:rsidR="00285938" w:rsidRDefault="00285938" w:rsidP="00285938">
      <w:pPr>
        <w:pStyle w:val="a3"/>
        <w:ind w:left="1140" w:firstLineChars="0" w:firstLine="6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</w:t>
      </w:r>
      <w:del w:id="20" w:author="office" w:date="2023-04-06T18:13:00Z">
        <w:r w:rsidDel="00CF0433">
          <w:delText>Node</w:delText>
        </w:r>
      </w:del>
      <w:ins w:id="21" w:author="office" w:date="2023-04-06T18:13:00Z">
        <w:r w:rsidR="00CF0433">
          <w:t>Num</w:t>
        </w:r>
      </w:ins>
      <w:proofErr w:type="spellEnd"/>
      <w:proofErr w:type="gramStart"/>
      <w:r>
        <w:t>].</w:t>
      </w:r>
      <w:proofErr w:type="spellStart"/>
      <w:r>
        <w:rPr>
          <w:rFonts w:hint="eastAsia"/>
        </w:rPr>
        <w:t>is</w:t>
      </w:r>
      <w:r>
        <w:rPr>
          <w:rFonts w:hint="eastAsia"/>
        </w:rPr>
        <w:t>Final</w:t>
      </w:r>
      <w:proofErr w:type="spellEnd"/>
      <w:proofErr w:type="gramEnd"/>
      <w:r>
        <w:t>=1</w:t>
      </w:r>
    </w:p>
    <w:p w14:paraId="7B67B48B" w14:textId="3CCC371C" w:rsidR="009E238A" w:rsidRDefault="00285938" w:rsidP="009E238A">
      <w:pPr>
        <w:pStyle w:val="a3"/>
        <w:ind w:left="1140" w:firstLineChars="0" w:firstLine="6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mamcpy</w:t>
      </w:r>
      <w:proofErr w:type="spellEnd"/>
      <w:r>
        <w:t>(</w:t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dfaStateN</w:t>
      </w:r>
      <w:del w:id="22" w:author="office" w:date="2023-04-06T18:12:00Z">
        <w:r w:rsidDel="00CF0433">
          <w:rPr>
            <w:rFonts w:hint="eastAsia"/>
          </w:rPr>
          <w:delText>od</w:delText>
        </w:r>
      </w:del>
      <w:ins w:id="23" w:author="office" w:date="2023-04-06T18:12:00Z">
        <w:r w:rsidR="00CF0433">
          <w:rPr>
            <w:rFonts w:hint="eastAsia"/>
          </w:rPr>
          <w:t>um</w:t>
        </w:r>
      </w:ins>
      <w:proofErr w:type="spellEnd"/>
      <w:del w:id="24" w:author="office" w:date="2023-04-06T18:12:00Z">
        <w:r w:rsidDel="00CF0433">
          <w:delText>e</w:delText>
        </w:r>
        <w:r w:rsidDel="00CF0433">
          <w:delText>++</w:delText>
        </w:r>
      </w:del>
      <w:proofErr w:type="gramStart"/>
      <w:r>
        <w:t>].</w:t>
      </w:r>
      <w:proofErr w:type="spellStart"/>
      <w:r>
        <w:t>nfaState</w:t>
      </w:r>
      <w:proofErr w:type="gramEnd"/>
      <w:r>
        <w:t>,state,sizeof</w:t>
      </w:r>
      <w:proofErr w:type="spellEnd"/>
      <w:r>
        <w:t>(state))</w:t>
      </w:r>
    </w:p>
    <w:p w14:paraId="793F2CDE" w14:textId="42D99240" w:rsidR="009E238A" w:rsidRDefault="00285938" w:rsidP="009E238A">
      <w:pPr>
        <w:pStyle w:val="a3"/>
        <w:ind w:left="1140" w:firstLineChars="0" w:firstLine="60"/>
        <w:jc w:val="left"/>
        <w:rPr>
          <w:rFonts w:hint="eastAsia"/>
        </w:rPr>
      </w:pPr>
      <w:r>
        <w:rPr>
          <w:rFonts w:hint="eastAsia"/>
        </w:rPr>
        <w:t>else</w:t>
      </w:r>
    </w:p>
    <w:p w14:paraId="4C5B7916" w14:textId="2FCC8C79" w:rsidR="00285938" w:rsidRDefault="00285938" w:rsidP="00285938">
      <w:pPr>
        <w:pStyle w:val="a3"/>
        <w:ind w:left="1140" w:firstLineChars="0" w:firstLine="60"/>
        <w:jc w:val="left"/>
        <w:rPr>
          <w:rFonts w:hint="eastAsia"/>
        </w:rPr>
      </w:pPr>
      <w:r>
        <w:tab/>
      </w:r>
      <w:r>
        <w:tab/>
      </w:r>
      <w:r>
        <w:t>//</w:t>
      </w:r>
      <w:r>
        <w:rPr>
          <w:rFonts w:hint="eastAsia"/>
        </w:rPr>
        <w:t>生成一个DFA状态表示NFA中的状态</w:t>
      </w:r>
    </w:p>
    <w:p w14:paraId="6C412DDC" w14:textId="0DA7565C" w:rsidR="00285938" w:rsidRDefault="00285938" w:rsidP="00285938">
      <w:pPr>
        <w:pStyle w:val="a3"/>
        <w:ind w:left="1140" w:firstLineChars="0" w:firstLine="60"/>
        <w:jc w:val="left"/>
        <w:rPr>
          <w:ins w:id="25" w:author="office" w:date="2023-04-06T18:11:00Z"/>
        </w:rPr>
      </w:pPr>
      <w:r>
        <w:tab/>
      </w:r>
      <w:r>
        <w:tab/>
      </w:r>
      <w:proofErr w:type="spellStart"/>
      <w:r>
        <w:t>mamcpy</w:t>
      </w:r>
      <w:proofErr w:type="spellEnd"/>
      <w:r>
        <w:t>(</w:t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</w:t>
      </w:r>
      <w:del w:id="26" w:author="office" w:date="2023-04-06T18:12:00Z">
        <w:r w:rsidDel="00CF0433">
          <w:rPr>
            <w:rFonts w:hint="eastAsia"/>
          </w:rPr>
          <w:delText>Node</w:delText>
        </w:r>
      </w:del>
      <w:ins w:id="27" w:author="office" w:date="2023-04-06T18:12:00Z">
        <w:r w:rsidR="00CF0433">
          <w:rPr>
            <w:rFonts w:hint="eastAsia"/>
          </w:rPr>
          <w:t>Num</w:t>
        </w:r>
      </w:ins>
      <w:proofErr w:type="spellEnd"/>
      <w:del w:id="28" w:author="office" w:date="2023-04-06T18:12:00Z">
        <w:r w:rsidDel="00CF0433">
          <w:rPr>
            <w:rFonts w:hint="eastAsia"/>
          </w:rPr>
          <w:delText>+</w:delText>
        </w:r>
        <w:r w:rsidDel="00CF0433">
          <w:delText>+</w:delText>
        </w:r>
      </w:del>
      <w:proofErr w:type="gramStart"/>
      <w:r>
        <w:t>].</w:t>
      </w:r>
      <w:proofErr w:type="spellStart"/>
      <w:r>
        <w:t>nfaState</w:t>
      </w:r>
      <w:proofErr w:type="gramEnd"/>
      <w:r>
        <w:t>,state,sizeof</w:t>
      </w:r>
      <w:proofErr w:type="spellEnd"/>
      <w:r>
        <w:t>(state))</w:t>
      </w:r>
    </w:p>
    <w:p w14:paraId="3F2E49E3" w14:textId="40F3F3CA" w:rsidR="00CF0433" w:rsidRDefault="00CF0433" w:rsidP="00CF0433">
      <w:pPr>
        <w:pStyle w:val="a3"/>
        <w:ind w:left="1140" w:firstLineChars="0" w:firstLine="60"/>
        <w:jc w:val="left"/>
        <w:rPr>
          <w:ins w:id="29" w:author="office" w:date="2023-04-06T18:11:00Z"/>
          <w:rFonts w:hint="eastAsia"/>
        </w:rPr>
      </w:pPr>
      <w:ins w:id="30" w:author="office" w:date="2023-04-06T18:11:00Z">
        <w:r>
          <w:t>//</w:t>
        </w:r>
        <w:r>
          <w:rPr>
            <w:rFonts w:hint="eastAsia"/>
          </w:rPr>
          <w:t>状态加入队列</w:t>
        </w:r>
      </w:ins>
    </w:p>
    <w:p w14:paraId="4EFEBD22" w14:textId="23182200" w:rsidR="00CF0433" w:rsidRDefault="00CF0433" w:rsidP="00CF0433">
      <w:pPr>
        <w:pStyle w:val="a3"/>
        <w:ind w:left="1140" w:firstLineChars="0" w:firstLine="60"/>
        <w:jc w:val="left"/>
        <w:rPr>
          <w:rFonts w:hint="eastAsia"/>
        </w:rPr>
      </w:pPr>
      <w:ins w:id="31" w:author="office" w:date="2023-04-06T18:11:00Z">
        <w:r>
          <w:tab/>
        </w:r>
        <w:proofErr w:type="spellStart"/>
        <w:proofErr w:type="gramStart"/>
        <w:r>
          <w:rPr>
            <w:rFonts w:hint="eastAsia"/>
          </w:rPr>
          <w:t>q</w:t>
        </w:r>
        <w:r>
          <w:t>.push</w:t>
        </w:r>
        <w:proofErr w:type="spellEnd"/>
        <w:proofErr w:type="gramEnd"/>
        <w:r>
          <w:t>(</w:t>
        </w:r>
        <w:proofErr w:type="spellStart"/>
        <w:r>
          <w:rPr>
            <w:rFonts w:hint="eastAsia"/>
          </w:rPr>
          <w:t>dfaState</w:t>
        </w:r>
        <w:proofErr w:type="spellEnd"/>
        <w:r>
          <w:t>[</w:t>
        </w:r>
        <w:proofErr w:type="spellStart"/>
        <w:r>
          <w:t>dfaStateN</w:t>
        </w:r>
      </w:ins>
      <w:ins w:id="32" w:author="office" w:date="2023-04-06T18:12:00Z">
        <w:r>
          <w:rPr>
            <w:rFonts w:hint="eastAsia"/>
          </w:rPr>
          <w:t>um</w:t>
        </w:r>
        <w:proofErr w:type="spellEnd"/>
        <w:r>
          <w:t>++</w:t>
        </w:r>
      </w:ins>
      <w:ins w:id="33" w:author="office" w:date="2023-04-06T18:11:00Z">
        <w:r>
          <w:t>])</w:t>
        </w:r>
      </w:ins>
    </w:p>
    <w:p w14:paraId="555CA010" w14:textId="2D831DDF" w:rsidR="00285938" w:rsidRPr="009E238A" w:rsidRDefault="00285938" w:rsidP="00285938">
      <w:pPr>
        <w:pStyle w:val="a3"/>
        <w:ind w:left="1140" w:firstLineChars="0" w:firstLine="60"/>
        <w:jc w:val="left"/>
      </w:pPr>
    </w:p>
    <w:p w14:paraId="00784386" w14:textId="64DA033E" w:rsidR="00285938" w:rsidRPr="00285938" w:rsidRDefault="00285938" w:rsidP="00285938">
      <w:pPr>
        <w:pStyle w:val="a3"/>
        <w:ind w:left="1140" w:firstLineChars="0" w:firstLine="60"/>
        <w:jc w:val="left"/>
        <w:rPr>
          <w:rFonts w:hint="eastAsia"/>
        </w:rPr>
      </w:pPr>
      <w:r>
        <w:rPr>
          <w:rFonts w:hint="eastAsia"/>
        </w:rPr>
        <w:t>input</w:t>
      </w:r>
      <w:r>
        <w:t>(str)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读入每行中的第二的字符串</w:t>
      </w:r>
    </w:p>
    <w:p w14:paraId="0B0B1468" w14:textId="3E803B50" w:rsidR="001B024C" w:rsidRDefault="00285938" w:rsidP="001B024C">
      <w:pPr>
        <w:pStyle w:val="a3"/>
        <w:ind w:left="1140" w:firstLineChars="0" w:firstLine="60"/>
        <w:jc w:val="left"/>
      </w:pPr>
      <w:proofErr w:type="spellStart"/>
      <w:r>
        <w:rPr>
          <w:rFonts w:hint="eastAsia"/>
        </w:rPr>
        <w:t>getStatus</w:t>
      </w:r>
      <w:proofErr w:type="spellEnd"/>
      <w:r>
        <w:t>(</w:t>
      </w:r>
      <w:proofErr w:type="spellStart"/>
      <w:proofErr w:type="gramStart"/>
      <w:r>
        <w:t>str,</w:t>
      </w:r>
      <w:ins w:id="34" w:author="office" w:date="2023-04-06T17:58:00Z">
        <w:r w:rsidR="009E238A">
          <w:t>toState</w:t>
        </w:r>
      </w:ins>
      <w:proofErr w:type="spellEnd"/>
      <w:proofErr w:type="gramEnd"/>
      <w:del w:id="35" w:author="office" w:date="2023-04-06T17:58:00Z">
        <w:r w:rsidDel="009E238A">
          <w:delText>state</w:delText>
        </w:r>
        <w:r w:rsidR="001B024C" w:rsidDel="009E238A">
          <w:rPr>
            <w:rFonts w:hint="eastAsia"/>
          </w:rPr>
          <w:delText>To</w:delText>
        </w:r>
      </w:del>
      <w:r>
        <w:t>)</w:t>
      </w:r>
    </w:p>
    <w:p w14:paraId="4EC38923" w14:textId="1ABFAAC6" w:rsidR="005B5927" w:rsidRDefault="005B5927" w:rsidP="001B024C">
      <w:pPr>
        <w:pStyle w:val="a3"/>
        <w:ind w:left="1140" w:firstLineChars="0" w:firstLine="60"/>
        <w:jc w:val="left"/>
      </w:pPr>
      <w:proofErr w:type="spellStart"/>
      <w:r>
        <w:t>memcpy</w:t>
      </w:r>
      <w:proofErr w:type="spellEnd"/>
      <w:r>
        <w:t>(</w:t>
      </w:r>
      <w:r>
        <w:rPr>
          <w:rFonts w:hint="eastAsia"/>
        </w:rPr>
        <w:t>nfaDeduce</w:t>
      </w:r>
      <w:r>
        <w:t>0[state[0]],</w:t>
      </w:r>
      <w:proofErr w:type="spellStart"/>
      <w:r>
        <w:t>stateTo,sizeof</w:t>
      </w:r>
      <w:proofErr w:type="spellEnd"/>
      <w:r>
        <w:t>(</w:t>
      </w:r>
      <w:proofErr w:type="spellStart"/>
      <w:ins w:id="36" w:author="office" w:date="2023-04-06T17:59:00Z">
        <w:r w:rsidR="009E238A">
          <w:t>toState</w:t>
        </w:r>
      </w:ins>
      <w:proofErr w:type="spellEnd"/>
      <w:del w:id="37" w:author="office" w:date="2023-04-06T17:59:00Z">
        <w:r w:rsidDel="009E238A">
          <w:delText>stateTo</w:delText>
        </w:r>
      </w:del>
      <w:r>
        <w:t>))</w:t>
      </w:r>
      <w:r>
        <w:tab/>
        <w:t>//</w:t>
      </w:r>
      <w:r>
        <w:rPr>
          <w:rFonts w:hint="eastAsia"/>
        </w:rPr>
        <w:t>存储状态转移函数</w:t>
      </w:r>
    </w:p>
    <w:p w14:paraId="330C77EF" w14:textId="77777777" w:rsidR="009E238A" w:rsidRPr="00285938" w:rsidRDefault="009E238A" w:rsidP="001B024C">
      <w:pPr>
        <w:pStyle w:val="a3"/>
        <w:ind w:left="1140" w:firstLineChars="0" w:firstLine="60"/>
        <w:jc w:val="left"/>
        <w:rPr>
          <w:rFonts w:hint="eastAsia"/>
        </w:rPr>
      </w:pPr>
    </w:p>
    <w:p w14:paraId="41302EEC" w14:textId="3B94FE69" w:rsidR="005B5927" w:rsidRPr="00285938" w:rsidRDefault="005B5927" w:rsidP="005B5927">
      <w:pPr>
        <w:pStyle w:val="a3"/>
        <w:ind w:left="1140" w:firstLineChars="0" w:firstLine="60"/>
        <w:jc w:val="left"/>
        <w:rPr>
          <w:rFonts w:hint="eastAsia"/>
        </w:rPr>
      </w:pPr>
      <w:r>
        <w:rPr>
          <w:rFonts w:hint="eastAsia"/>
        </w:rPr>
        <w:t>input</w:t>
      </w:r>
      <w:r>
        <w:t>(str)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读入每行中的第</w:t>
      </w:r>
      <w:r>
        <w:rPr>
          <w:rFonts w:hint="eastAsia"/>
        </w:rPr>
        <w:t>三</w:t>
      </w:r>
      <w:r>
        <w:rPr>
          <w:rFonts w:hint="eastAsia"/>
        </w:rPr>
        <w:t>的字符串</w:t>
      </w:r>
    </w:p>
    <w:p w14:paraId="7084E494" w14:textId="7C7D1BB6" w:rsidR="005B5927" w:rsidRDefault="005B5927" w:rsidP="005B5927">
      <w:pPr>
        <w:pStyle w:val="a3"/>
        <w:ind w:left="1140" w:firstLineChars="0" w:firstLine="60"/>
        <w:jc w:val="left"/>
      </w:pPr>
      <w:proofErr w:type="spellStart"/>
      <w:r>
        <w:rPr>
          <w:rFonts w:hint="eastAsia"/>
        </w:rPr>
        <w:t>getStatus</w:t>
      </w:r>
      <w:proofErr w:type="spellEnd"/>
      <w:r>
        <w:t>(</w:t>
      </w:r>
      <w:proofErr w:type="spellStart"/>
      <w:proofErr w:type="gramStart"/>
      <w:r>
        <w:t>str,</w:t>
      </w:r>
      <w:ins w:id="38" w:author="office" w:date="2023-04-06T17:59:00Z">
        <w:r w:rsidR="009E238A">
          <w:t>toState</w:t>
        </w:r>
      </w:ins>
      <w:proofErr w:type="spellEnd"/>
      <w:proofErr w:type="gramEnd"/>
      <w:del w:id="39" w:author="office" w:date="2023-04-06T17:59:00Z">
        <w:r w:rsidDel="009E238A">
          <w:delText>state</w:delText>
        </w:r>
        <w:r w:rsidDel="009E238A">
          <w:rPr>
            <w:rFonts w:hint="eastAsia"/>
          </w:rPr>
          <w:delText>To</w:delText>
        </w:r>
      </w:del>
      <w:r>
        <w:t>)</w:t>
      </w:r>
    </w:p>
    <w:p w14:paraId="1417DFEC" w14:textId="3C3CD6FA" w:rsidR="005B5927" w:rsidRDefault="005B5927" w:rsidP="009E238A">
      <w:pPr>
        <w:pStyle w:val="a3"/>
        <w:ind w:left="1140" w:firstLineChars="0" w:firstLine="60"/>
        <w:jc w:val="left"/>
        <w:rPr>
          <w:rFonts w:hint="eastAsia"/>
        </w:rPr>
      </w:pPr>
      <w:proofErr w:type="spellStart"/>
      <w:r>
        <w:t>memcpy</w:t>
      </w:r>
      <w:proofErr w:type="spellEnd"/>
      <w:r>
        <w:t>(</w:t>
      </w:r>
      <w:r>
        <w:rPr>
          <w:rFonts w:hint="eastAsia"/>
        </w:rPr>
        <w:t>nfaDeduce</w:t>
      </w:r>
      <w:r>
        <w:t>1</w:t>
      </w:r>
      <w:r>
        <w:t>[state[0]],</w:t>
      </w:r>
      <w:proofErr w:type="spellStart"/>
      <w:r>
        <w:t>stateTo,sizeof</w:t>
      </w:r>
      <w:proofErr w:type="spellEnd"/>
      <w:r>
        <w:t>(</w:t>
      </w:r>
      <w:proofErr w:type="spellStart"/>
      <w:ins w:id="40" w:author="office" w:date="2023-04-06T17:59:00Z">
        <w:r w:rsidR="009E238A">
          <w:t>toState</w:t>
        </w:r>
      </w:ins>
      <w:proofErr w:type="spellEnd"/>
      <w:del w:id="41" w:author="office" w:date="2023-04-06T17:59:00Z">
        <w:r w:rsidDel="009E238A">
          <w:delText>stateTo</w:delText>
        </w:r>
      </w:del>
      <w:r>
        <w:t>))</w:t>
      </w:r>
      <w:r>
        <w:tab/>
        <w:t>//</w:t>
      </w:r>
      <w:r>
        <w:rPr>
          <w:rFonts w:hint="eastAsia"/>
        </w:rPr>
        <w:t>存储状态转移函数</w:t>
      </w:r>
    </w:p>
    <w:p w14:paraId="316D8F43" w14:textId="5ACFAB6F" w:rsidR="00F52D7C" w:rsidRDefault="005B5927" w:rsidP="005B592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循环处理队首元素</w:t>
      </w:r>
    </w:p>
    <w:p w14:paraId="572252CF" w14:textId="7D85CA3E" w:rsidR="005B5927" w:rsidRDefault="005B5927" w:rsidP="005B5927">
      <w:pPr>
        <w:pStyle w:val="a3"/>
        <w:ind w:left="780" w:firstLineChars="0" w:firstLine="0"/>
        <w:jc w:val="left"/>
        <w:rPr>
          <w:ins w:id="42" w:author="office" w:date="2023-04-06T18:14:00Z"/>
        </w:rPr>
      </w:pPr>
      <w:proofErr w:type="spellStart"/>
      <w:r>
        <w:t>dfaState</w:t>
      </w:r>
      <w:ins w:id="43" w:author="office" w:date="2023-04-06T18:13:00Z">
        <w:r w:rsidR="00CF0433">
          <w:rPr>
            <w:rFonts w:hint="eastAsia"/>
          </w:rPr>
          <w:t>N</w:t>
        </w:r>
      </w:ins>
      <w:del w:id="44" w:author="office" w:date="2023-04-06T18:13:00Z">
        <w:r w:rsidDel="00CF0433">
          <w:rPr>
            <w:rFonts w:hint="eastAsia"/>
          </w:rPr>
          <w:delText>N</w:delText>
        </w:r>
      </w:del>
      <w:r>
        <w:rPr>
          <w:rFonts w:hint="eastAsia"/>
        </w:rPr>
        <w:t>ode</w:t>
      </w:r>
      <w:proofErr w:type="spellEnd"/>
      <w:r>
        <w:t xml:space="preserve"> </w:t>
      </w:r>
      <w:proofErr w:type="spellStart"/>
      <w:r>
        <w:rPr>
          <w:rFonts w:hint="eastAsia"/>
        </w:rPr>
        <w:t>curState</w:t>
      </w:r>
      <w:proofErr w:type="spellEnd"/>
      <w:r>
        <w:t>=</w:t>
      </w:r>
      <w:proofErr w:type="spellStart"/>
      <w:r>
        <w:rPr>
          <w:rFonts w:hint="eastAsia"/>
        </w:rPr>
        <w:t>q</w:t>
      </w:r>
      <w:r>
        <w:t>.front</w:t>
      </w:r>
      <w:proofErr w:type="spellEnd"/>
      <w:r>
        <w:t>()</w:t>
      </w:r>
    </w:p>
    <w:p w14:paraId="295DC343" w14:textId="23CFA4C4" w:rsidR="00CF0433" w:rsidRDefault="00CF0433" w:rsidP="005B5927">
      <w:pPr>
        <w:pStyle w:val="a3"/>
        <w:ind w:left="780" w:firstLineChars="0" w:firstLine="0"/>
        <w:jc w:val="left"/>
      </w:pPr>
      <w:proofErr w:type="spellStart"/>
      <w:proofErr w:type="gramStart"/>
      <w:ins w:id="45" w:author="office" w:date="2023-04-06T18:15:00Z">
        <w:r>
          <w:rPr>
            <w:rFonts w:hint="eastAsia"/>
          </w:rPr>
          <w:t>q.pop</w:t>
        </w:r>
        <w:proofErr w:type="spellEnd"/>
        <w:r>
          <w:t>(</w:t>
        </w:r>
        <w:proofErr w:type="gramEnd"/>
        <w:r>
          <w:t>)</w:t>
        </w:r>
      </w:ins>
    </w:p>
    <w:p w14:paraId="43C15F97" w14:textId="6DE0172F" w:rsidR="005B5927" w:rsidRDefault="005B5927" w:rsidP="005B5927">
      <w:pPr>
        <w:pStyle w:val="a3"/>
        <w:ind w:left="780" w:firstLineChars="0" w:firstLine="0"/>
        <w:jc w:val="left"/>
      </w:pPr>
      <w:r>
        <w:t xml:space="preserve">int </w:t>
      </w:r>
      <w:proofErr w:type="spellStart"/>
      <w:r>
        <w:t>toS</w:t>
      </w:r>
      <w:r>
        <w:t>tate</w:t>
      </w:r>
      <w:proofErr w:type="spellEnd"/>
      <w:r>
        <w:t>[</w:t>
      </w:r>
      <w:proofErr w:type="spellStart"/>
      <w:r>
        <w:t>nfaStateNum</w:t>
      </w:r>
      <w:proofErr w:type="spellEnd"/>
      <w:r>
        <w:t>]</w:t>
      </w:r>
    </w:p>
    <w:p w14:paraId="4903B85A" w14:textId="4B171071" w:rsidR="005B5927" w:rsidRDefault="005B5927" w:rsidP="005B5927">
      <w:pPr>
        <w:pStyle w:val="a3"/>
        <w:ind w:left="780" w:firstLineChars="0" w:firstLine="0"/>
        <w:jc w:val="left"/>
      </w:pPr>
      <w:proofErr w:type="gramStart"/>
      <w:r>
        <w:rPr>
          <w:rFonts w:hint="eastAsia"/>
        </w:rPr>
        <w:t>deduce</w:t>
      </w:r>
      <w:r>
        <w:t>(</w:t>
      </w:r>
      <w:proofErr w:type="gramEnd"/>
      <w:r>
        <w:t>curState.nfaState,toState,0)</w:t>
      </w:r>
    </w:p>
    <w:p w14:paraId="299F03EC" w14:textId="17322ED0" w:rsidR="005B5927" w:rsidRDefault="005B5927" w:rsidP="005B5927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if</w:t>
      </w:r>
      <w:r>
        <w:t>(</w:t>
      </w:r>
      <w:proofErr w:type="spellStart"/>
      <w:r>
        <w:rPr>
          <w:rFonts w:hint="eastAsia"/>
        </w:rPr>
        <w:t>findStatus</w:t>
      </w:r>
      <w:proofErr w:type="spellEnd"/>
      <w:r>
        <w:t xml:space="preserve"> (</w:t>
      </w:r>
      <w:proofErr w:type="spellStart"/>
      <w:r w:rsidR="009E238A">
        <w:t>t</w:t>
      </w:r>
      <w:r>
        <w:rPr>
          <w:rFonts w:hint="eastAsia"/>
        </w:rPr>
        <w:t>o</w:t>
      </w:r>
      <w:r w:rsidR="009E238A">
        <w:t>State</w:t>
      </w:r>
      <w:proofErr w:type="spellEnd"/>
      <w:r>
        <w:t xml:space="preserve">) </w:t>
      </w:r>
      <w:r>
        <w:rPr>
          <w:rFonts w:hint="eastAsia"/>
        </w:rPr>
        <w:t>equal</w:t>
      </w:r>
      <w:r>
        <w:t xml:space="preserve"> -1)</w:t>
      </w:r>
      <w:r>
        <w:tab/>
      </w:r>
      <w:r>
        <w:tab/>
      </w:r>
      <w:r>
        <w:tab/>
        <w:t>//</w:t>
      </w:r>
      <w:r>
        <w:rPr>
          <w:rFonts w:hint="eastAsia"/>
        </w:rPr>
        <w:t>若未访问过</w:t>
      </w:r>
    </w:p>
    <w:p w14:paraId="54663D0A" w14:textId="6C76EE30" w:rsidR="005B5927" w:rsidRDefault="005B5927" w:rsidP="005B5927">
      <w:pPr>
        <w:pStyle w:val="a3"/>
        <w:ind w:left="1140" w:firstLineChars="0" w:firstLine="60"/>
        <w:jc w:val="left"/>
        <w:rPr>
          <w:rFonts w:hint="eastAsia"/>
        </w:rPr>
      </w:pPr>
      <w:r>
        <w:tab/>
        <w:t>//</w:t>
      </w:r>
      <w:r>
        <w:rPr>
          <w:rFonts w:hint="eastAsia"/>
        </w:rPr>
        <w:t>生成一个DFA状态</w:t>
      </w:r>
    </w:p>
    <w:p w14:paraId="71408D55" w14:textId="58654DB1" w:rsidR="005B5927" w:rsidRDefault="005B5927" w:rsidP="005B5927">
      <w:pPr>
        <w:pStyle w:val="a3"/>
        <w:ind w:left="1140" w:firstLineChars="0" w:firstLine="60"/>
        <w:jc w:val="left"/>
        <w:rPr>
          <w:ins w:id="46" w:author="office" w:date="2023-04-06T18:14:00Z"/>
        </w:rPr>
      </w:pPr>
      <w:r>
        <w:tab/>
      </w:r>
      <w:proofErr w:type="spellStart"/>
      <w:r>
        <w:t>mamcpy</w:t>
      </w:r>
      <w:proofErr w:type="spellEnd"/>
      <w:r>
        <w:t>(</w:t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</w:t>
      </w:r>
      <w:del w:id="47" w:author="office" w:date="2023-04-06T18:13:00Z">
        <w:r w:rsidDel="00CF0433">
          <w:delText>Node</w:delText>
        </w:r>
      </w:del>
      <w:ins w:id="48" w:author="office" w:date="2023-04-06T18:13:00Z">
        <w:r w:rsidR="00CF0433">
          <w:t>Num</w:t>
        </w:r>
      </w:ins>
      <w:proofErr w:type="spellEnd"/>
      <w:proofErr w:type="gramStart"/>
      <w:r>
        <w:t>].</w:t>
      </w:r>
      <w:proofErr w:type="spellStart"/>
      <w:r>
        <w:t>nfaState</w:t>
      </w:r>
      <w:proofErr w:type="spellEnd"/>
      <w:proofErr w:type="gramEnd"/>
      <w:r>
        <w:t>,</w:t>
      </w:r>
      <w:r w:rsidRPr="005B5927"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o</w:t>
      </w:r>
      <w:r>
        <w:t>S</w:t>
      </w:r>
      <w:r>
        <w:t>tate,sizeof</w:t>
      </w:r>
      <w:proofErr w:type="spellEnd"/>
      <w:r>
        <w:t>(</w:t>
      </w:r>
      <w:proofErr w:type="spellStart"/>
      <w:r>
        <w:t>toS</w:t>
      </w:r>
      <w:r>
        <w:t>tate</w:t>
      </w:r>
      <w:proofErr w:type="spellEnd"/>
      <w:r>
        <w:t>))</w:t>
      </w:r>
    </w:p>
    <w:p w14:paraId="6771B15C" w14:textId="0E895B9F" w:rsidR="00CF0433" w:rsidRDefault="00CF0433" w:rsidP="005B5927">
      <w:pPr>
        <w:pStyle w:val="a3"/>
        <w:ind w:left="1140" w:firstLineChars="0" w:firstLine="60"/>
        <w:jc w:val="left"/>
      </w:pPr>
      <w:proofErr w:type="spellStart"/>
      <w:proofErr w:type="gramStart"/>
      <w:ins w:id="49" w:author="office" w:date="2023-04-06T18:14:00Z">
        <w:r>
          <w:rPr>
            <w:rFonts w:hint="eastAsia"/>
          </w:rPr>
          <w:t>q</w:t>
        </w:r>
        <w:r>
          <w:t>.push</w:t>
        </w:r>
        <w:proofErr w:type="spellEnd"/>
        <w:proofErr w:type="gramEnd"/>
        <w:r>
          <w:t>(</w:t>
        </w:r>
        <w:proofErr w:type="spellStart"/>
        <w:r>
          <w:rPr>
            <w:rFonts w:hint="eastAsia"/>
          </w:rPr>
          <w:t>dfaState</w:t>
        </w:r>
        <w:proofErr w:type="spellEnd"/>
        <w:r>
          <w:t>[</w:t>
        </w:r>
        <w:proofErr w:type="spellStart"/>
        <w:r>
          <w:t>dfaStateN</w:t>
        </w:r>
        <w:r>
          <w:rPr>
            <w:rFonts w:hint="eastAsia"/>
          </w:rPr>
          <w:t>um</w:t>
        </w:r>
        <w:proofErr w:type="spellEnd"/>
        <w:r>
          <w:t>])</w:t>
        </w:r>
      </w:ins>
    </w:p>
    <w:p w14:paraId="235F0423" w14:textId="6D1E1D02" w:rsidR="005B5927" w:rsidRDefault="005B5927" w:rsidP="005B5927">
      <w:pPr>
        <w:pStyle w:val="a3"/>
        <w:ind w:left="1140" w:firstLineChars="0" w:firstLine="60"/>
        <w:jc w:val="left"/>
      </w:pPr>
      <w:r>
        <w:rPr>
          <w:rFonts w:hint="eastAsia"/>
        </w:rPr>
        <w:t>/</w:t>
      </w:r>
      <w:r>
        <w:t>/</w:t>
      </w:r>
      <w:r w:rsidR="009E238A">
        <w:rPr>
          <w:rFonts w:hint="eastAsia"/>
        </w:rPr>
        <w:t>存储DFA状态转移表</w:t>
      </w:r>
    </w:p>
    <w:p w14:paraId="6FF6C443" w14:textId="41626EB8" w:rsidR="009E238A" w:rsidRDefault="009E238A" w:rsidP="005B5927">
      <w:pPr>
        <w:pStyle w:val="a3"/>
        <w:ind w:left="1140" w:firstLineChars="0" w:firstLine="60"/>
        <w:jc w:val="left"/>
        <w:rPr>
          <w:rFonts w:hint="eastAsia"/>
        </w:rPr>
      </w:pPr>
      <w:r>
        <w:rPr>
          <w:rFonts w:hint="eastAsia"/>
        </w:rPr>
        <w:t>d</w:t>
      </w:r>
      <w:r>
        <w:t>faDeduce0[</w:t>
      </w:r>
      <w:proofErr w:type="gramStart"/>
      <w:r>
        <w:t>curState.id]=</w:t>
      </w:r>
      <w:proofErr w:type="gramEnd"/>
      <w:r w:rsidRPr="009E238A">
        <w:t xml:space="preserve"> </w:t>
      </w:r>
      <w:proofErr w:type="spellStart"/>
      <w:r>
        <w:t>dfaState</w:t>
      </w:r>
      <w:del w:id="50" w:author="office" w:date="2023-04-06T18:13:00Z">
        <w:r w:rsidDel="00CF0433">
          <w:delText>Node</w:delText>
        </w:r>
      </w:del>
      <w:ins w:id="51" w:author="office" w:date="2023-04-06T18:13:00Z">
        <w:r w:rsidR="00CF0433">
          <w:t>Num</w:t>
        </w:r>
      </w:ins>
      <w:proofErr w:type="spellEnd"/>
      <w:r>
        <w:t>++</w:t>
      </w:r>
    </w:p>
    <w:p w14:paraId="547AFAE0" w14:textId="3ACDF3A9" w:rsidR="005B5927" w:rsidRDefault="009E238A" w:rsidP="005B5927">
      <w:pPr>
        <w:ind w:left="420" w:firstLine="420"/>
        <w:jc w:val="left"/>
      </w:pPr>
      <w:r>
        <w:t>else</w:t>
      </w:r>
    </w:p>
    <w:p w14:paraId="4D7F4A48" w14:textId="12A2A49C" w:rsidR="005B5927" w:rsidRDefault="009E238A" w:rsidP="005B5927">
      <w:pPr>
        <w:pStyle w:val="a3"/>
        <w:ind w:left="780" w:firstLineChars="0" w:firstLine="0"/>
        <w:jc w:val="left"/>
      </w:pPr>
      <w:r>
        <w:tab/>
      </w:r>
      <w:r>
        <w:tab/>
      </w:r>
      <w:r>
        <w:rPr>
          <w:rFonts w:hint="eastAsia"/>
        </w:rPr>
        <w:t>d</w:t>
      </w:r>
      <w:r>
        <w:t>faDeduce0[</w:t>
      </w:r>
      <w:proofErr w:type="gramStart"/>
      <w:r>
        <w:t>curState.id]=</w:t>
      </w:r>
      <w:proofErr w:type="gramEnd"/>
      <w:r w:rsidRPr="009E238A">
        <w:rPr>
          <w:rFonts w:hint="eastAsia"/>
        </w:rPr>
        <w:t xml:space="preserve"> </w:t>
      </w:r>
      <w:proofErr w:type="spellStart"/>
      <w:r>
        <w:rPr>
          <w:rFonts w:hint="eastAsia"/>
        </w:rPr>
        <w:t>findStatus</w:t>
      </w:r>
      <w:proofErr w:type="spellEnd"/>
      <w:r>
        <w:t xml:space="preserve"> (</w:t>
      </w:r>
      <w:proofErr w:type="spellStart"/>
      <w:r>
        <w:t>toS</w:t>
      </w:r>
      <w:r>
        <w:t>tate</w:t>
      </w:r>
      <w:proofErr w:type="spellEnd"/>
      <w:r>
        <w:t>)</w:t>
      </w:r>
    </w:p>
    <w:p w14:paraId="55DC044A" w14:textId="77777777" w:rsidR="009E238A" w:rsidRDefault="009E238A" w:rsidP="005B5927">
      <w:pPr>
        <w:pStyle w:val="a3"/>
        <w:ind w:left="780" w:firstLineChars="0" w:firstLine="0"/>
        <w:jc w:val="left"/>
      </w:pPr>
    </w:p>
    <w:p w14:paraId="4FF44E5C" w14:textId="4252B5AA" w:rsidR="009E238A" w:rsidRDefault="009E238A" w:rsidP="009E238A">
      <w:pPr>
        <w:pStyle w:val="a3"/>
        <w:ind w:left="780" w:firstLineChars="0" w:firstLine="0"/>
        <w:jc w:val="left"/>
      </w:pPr>
      <w:proofErr w:type="gramStart"/>
      <w:r>
        <w:rPr>
          <w:rFonts w:hint="eastAsia"/>
        </w:rPr>
        <w:t>deduce</w:t>
      </w:r>
      <w:r>
        <w:t>(</w:t>
      </w:r>
      <w:proofErr w:type="gramEnd"/>
      <w:r>
        <w:t>curState.nfaState,toState,</w:t>
      </w:r>
      <w:r>
        <w:t>1</w:t>
      </w:r>
      <w:r>
        <w:t>)</w:t>
      </w:r>
    </w:p>
    <w:p w14:paraId="6A6EEEFE" w14:textId="77777777" w:rsidR="009E238A" w:rsidRDefault="009E238A" w:rsidP="009E238A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if</w:t>
      </w:r>
      <w:r>
        <w:t>(</w:t>
      </w:r>
      <w:proofErr w:type="spellStart"/>
      <w:r>
        <w:rPr>
          <w:rFonts w:hint="eastAsia"/>
        </w:rPr>
        <w:t>findStatus</w:t>
      </w:r>
      <w:proofErr w:type="spellEnd"/>
      <w:r>
        <w:t xml:space="preserve"> (</w:t>
      </w:r>
      <w:proofErr w:type="spellStart"/>
      <w:r>
        <w:t>t</w:t>
      </w:r>
      <w:r>
        <w:rPr>
          <w:rFonts w:hint="eastAsia"/>
        </w:rPr>
        <w:t>o</w:t>
      </w:r>
      <w:r>
        <w:t>State</w:t>
      </w:r>
      <w:proofErr w:type="spellEnd"/>
      <w:r>
        <w:t xml:space="preserve">) </w:t>
      </w:r>
      <w:r>
        <w:rPr>
          <w:rFonts w:hint="eastAsia"/>
        </w:rPr>
        <w:t>equal</w:t>
      </w:r>
      <w:r>
        <w:t xml:space="preserve"> -1)</w:t>
      </w:r>
      <w:r>
        <w:tab/>
      </w:r>
      <w:r>
        <w:tab/>
      </w:r>
      <w:r>
        <w:tab/>
        <w:t>//</w:t>
      </w:r>
      <w:r>
        <w:rPr>
          <w:rFonts w:hint="eastAsia"/>
        </w:rPr>
        <w:t>若未访问过</w:t>
      </w:r>
    </w:p>
    <w:p w14:paraId="3CD382BB" w14:textId="77777777" w:rsidR="009E238A" w:rsidRDefault="009E238A" w:rsidP="009E238A">
      <w:pPr>
        <w:pStyle w:val="a3"/>
        <w:ind w:left="1140" w:firstLineChars="0" w:firstLine="60"/>
        <w:jc w:val="left"/>
        <w:rPr>
          <w:rFonts w:hint="eastAsia"/>
        </w:rPr>
      </w:pPr>
      <w:r>
        <w:tab/>
        <w:t>//</w:t>
      </w:r>
      <w:r>
        <w:rPr>
          <w:rFonts w:hint="eastAsia"/>
        </w:rPr>
        <w:t>生成一个DFA状态</w:t>
      </w:r>
    </w:p>
    <w:p w14:paraId="194B0E76" w14:textId="783E6680" w:rsidR="009E238A" w:rsidRDefault="009E238A" w:rsidP="009E238A">
      <w:pPr>
        <w:pStyle w:val="a3"/>
        <w:ind w:left="1140" w:firstLineChars="0" w:firstLine="60"/>
        <w:jc w:val="left"/>
      </w:pPr>
      <w:r>
        <w:tab/>
      </w:r>
      <w:proofErr w:type="spellStart"/>
      <w:r>
        <w:t>mamcpy</w:t>
      </w:r>
      <w:proofErr w:type="spellEnd"/>
      <w:r>
        <w:t>(</w:t>
      </w:r>
      <w:proofErr w:type="spellStart"/>
      <w:r>
        <w:rPr>
          <w:rFonts w:hint="eastAsia"/>
        </w:rPr>
        <w:t>dfaState</w:t>
      </w:r>
      <w:proofErr w:type="spellEnd"/>
      <w:r>
        <w:t>[</w:t>
      </w:r>
      <w:proofErr w:type="spellStart"/>
      <w:r>
        <w:t>dfaState</w:t>
      </w:r>
      <w:del w:id="52" w:author="office" w:date="2023-04-06T18:13:00Z">
        <w:r w:rsidDel="00CF0433">
          <w:delText>Node</w:delText>
        </w:r>
      </w:del>
      <w:ins w:id="53" w:author="office" w:date="2023-04-06T18:13:00Z">
        <w:r w:rsidR="00CF0433">
          <w:t>Num</w:t>
        </w:r>
      </w:ins>
      <w:proofErr w:type="spellEnd"/>
      <w:proofErr w:type="gramStart"/>
      <w:r>
        <w:t>].</w:t>
      </w:r>
      <w:proofErr w:type="spellStart"/>
      <w:r>
        <w:t>nfaState</w:t>
      </w:r>
      <w:proofErr w:type="spellEnd"/>
      <w:proofErr w:type="gramEnd"/>
      <w:r>
        <w:t>,</w:t>
      </w:r>
      <w:r w:rsidRPr="005B5927"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o</w:t>
      </w:r>
      <w:r>
        <w:t>State,sizeof</w:t>
      </w:r>
      <w:proofErr w:type="spellEnd"/>
      <w:r>
        <w:t>(</w:t>
      </w:r>
      <w:proofErr w:type="spellStart"/>
      <w:r>
        <w:t>toState</w:t>
      </w:r>
      <w:proofErr w:type="spellEnd"/>
      <w:r>
        <w:t>))</w:t>
      </w:r>
    </w:p>
    <w:p w14:paraId="6F768621" w14:textId="77777777" w:rsidR="009E238A" w:rsidRDefault="009E238A" w:rsidP="009E238A">
      <w:pPr>
        <w:pStyle w:val="a3"/>
        <w:ind w:left="1140" w:firstLineChars="0" w:firstLine="60"/>
        <w:jc w:val="left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存储DFA状态转移表</w:t>
      </w:r>
    </w:p>
    <w:p w14:paraId="310481D9" w14:textId="0CEF3EA7" w:rsidR="009E238A" w:rsidRDefault="009E238A" w:rsidP="009E238A">
      <w:pPr>
        <w:pStyle w:val="a3"/>
        <w:ind w:left="1140" w:firstLineChars="0" w:firstLine="60"/>
        <w:jc w:val="left"/>
        <w:rPr>
          <w:ins w:id="54" w:author="office" w:date="2023-04-06T18:15:00Z"/>
        </w:rPr>
      </w:pPr>
      <w:r>
        <w:rPr>
          <w:rFonts w:hint="eastAsia"/>
        </w:rPr>
        <w:t>d</w:t>
      </w:r>
      <w:r>
        <w:t>faDeduce</w:t>
      </w:r>
      <w:r>
        <w:t>1</w:t>
      </w:r>
      <w:r>
        <w:t>[</w:t>
      </w:r>
      <w:proofErr w:type="gramStart"/>
      <w:r>
        <w:t>curState.id]=</w:t>
      </w:r>
      <w:proofErr w:type="gramEnd"/>
      <w:r w:rsidRPr="009E238A">
        <w:t xml:space="preserve"> </w:t>
      </w:r>
      <w:proofErr w:type="spellStart"/>
      <w:r>
        <w:t>dfaState</w:t>
      </w:r>
      <w:del w:id="55" w:author="office" w:date="2023-04-06T18:13:00Z">
        <w:r w:rsidDel="00CF0433">
          <w:delText>Node</w:delText>
        </w:r>
      </w:del>
      <w:ins w:id="56" w:author="office" w:date="2023-04-06T18:13:00Z">
        <w:r w:rsidR="00CF0433">
          <w:t>Num</w:t>
        </w:r>
      </w:ins>
      <w:proofErr w:type="spellEnd"/>
      <w:r>
        <w:t>++</w:t>
      </w:r>
    </w:p>
    <w:p w14:paraId="08D747F0" w14:textId="61810CB9" w:rsidR="00CF0433" w:rsidRDefault="00CF0433" w:rsidP="009E238A">
      <w:pPr>
        <w:pStyle w:val="a3"/>
        <w:ind w:left="1140" w:firstLineChars="0" w:firstLine="60"/>
        <w:jc w:val="left"/>
        <w:rPr>
          <w:rFonts w:hint="eastAsia"/>
        </w:rPr>
      </w:pPr>
      <w:ins w:id="57" w:author="office" w:date="2023-04-06T18:15:00Z">
        <w:r>
          <w:rPr>
            <w:rFonts w:hint="eastAsia"/>
          </w:rPr>
          <w:t>q</w:t>
        </w:r>
        <w:r>
          <w:t>.push(</w:t>
        </w:r>
        <w:r>
          <w:rPr>
            <w:rFonts w:hint="eastAsia"/>
          </w:rPr>
          <w:t>dfaState</w:t>
        </w:r>
        <w:r>
          <w:t>[dfaStateN</w:t>
        </w:r>
        <w:r>
          <w:rPr>
            <w:rFonts w:hint="eastAsia"/>
          </w:rPr>
          <w:t>um</w:t>
        </w:r>
        <w:r>
          <w:t>++])</w:t>
        </w:r>
      </w:ins>
    </w:p>
    <w:p w14:paraId="14F61E01" w14:textId="77777777" w:rsidR="009E238A" w:rsidRDefault="009E238A" w:rsidP="009E238A">
      <w:pPr>
        <w:ind w:left="420" w:firstLine="420"/>
        <w:jc w:val="left"/>
      </w:pPr>
      <w:r>
        <w:t>else</w:t>
      </w:r>
    </w:p>
    <w:p w14:paraId="40E9BA5F" w14:textId="49C9AB8B" w:rsidR="009E238A" w:rsidRPr="004747C1" w:rsidRDefault="009E238A" w:rsidP="009E238A">
      <w:pPr>
        <w:pStyle w:val="a3"/>
        <w:ind w:left="780" w:firstLineChars="0" w:firstLine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d</w:t>
      </w:r>
      <w:r>
        <w:t>faDeduce</w:t>
      </w:r>
      <w:r>
        <w:t>1</w:t>
      </w:r>
      <w:r>
        <w:t>[</w:t>
      </w:r>
      <w:proofErr w:type="gramStart"/>
      <w:r>
        <w:t>curState.id]=</w:t>
      </w:r>
      <w:proofErr w:type="gramEnd"/>
      <w:r w:rsidRPr="009E238A">
        <w:rPr>
          <w:rFonts w:hint="eastAsia"/>
        </w:rPr>
        <w:t xml:space="preserve"> </w:t>
      </w:r>
      <w:proofErr w:type="spellStart"/>
      <w:r>
        <w:rPr>
          <w:rFonts w:hint="eastAsia"/>
        </w:rPr>
        <w:t>findStatus</w:t>
      </w:r>
      <w:proofErr w:type="spellEnd"/>
      <w:r>
        <w:t xml:space="preserve"> (</w:t>
      </w:r>
      <w:proofErr w:type="spellStart"/>
      <w:r>
        <w:t>toState</w:t>
      </w:r>
      <w:proofErr w:type="spellEnd"/>
      <w:r>
        <w:t>)</w:t>
      </w:r>
    </w:p>
    <w:p w14:paraId="266FABFC" w14:textId="15274AAA" w:rsidR="009E238A" w:rsidRDefault="009E238A" w:rsidP="009E238A">
      <w:pPr>
        <w:jc w:val="left"/>
      </w:pPr>
      <w:r>
        <w:tab/>
      </w:r>
    </w:p>
    <w:p w14:paraId="766ADEF9" w14:textId="3CB3DB14" w:rsidR="009E238A" w:rsidRDefault="009E238A" w:rsidP="009E238A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输出</w:t>
      </w:r>
    </w:p>
    <w:p w14:paraId="6F98319A" w14:textId="0BF87D06" w:rsidR="009E238A" w:rsidRPr="004747C1" w:rsidRDefault="00BD6567" w:rsidP="00BD6567">
      <w:pPr>
        <w:ind w:left="780"/>
        <w:jc w:val="left"/>
        <w:rPr>
          <w:rFonts w:hint="eastAsia"/>
        </w:rPr>
        <w:pPrChange w:id="58" w:author="office" w:date="2023-04-06T18:00:00Z">
          <w:pPr>
            <w:pStyle w:val="a3"/>
            <w:ind w:left="780" w:firstLineChars="0" w:firstLine="0"/>
            <w:jc w:val="left"/>
          </w:pPr>
        </w:pPrChange>
      </w:pPr>
      <w:ins w:id="59" w:author="office" w:date="2023-04-06T18:00:00Z">
        <w:r>
          <w:rPr>
            <w:rFonts w:hint="eastAsia"/>
          </w:rPr>
          <w:t>略</w:t>
        </w:r>
      </w:ins>
      <w:del w:id="60" w:author="office" w:date="2023-04-06T18:00:00Z">
        <w:r w:rsidR="009E238A" w:rsidDel="00BD6567">
          <w:rPr>
            <w:rFonts w:hint="eastAsia"/>
          </w:rPr>
          <w:delText>略</w:delText>
        </w:r>
      </w:del>
    </w:p>
    <w:sectPr w:rsidR="009E238A" w:rsidRPr="00474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219E"/>
    <w:multiLevelType w:val="hybridMultilevel"/>
    <w:tmpl w:val="77DCA1A2"/>
    <w:lvl w:ilvl="0" w:tplc="105E6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C1D2147"/>
    <w:multiLevelType w:val="hybridMultilevel"/>
    <w:tmpl w:val="4670850C"/>
    <w:lvl w:ilvl="0" w:tplc="D59680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B00ED5"/>
    <w:multiLevelType w:val="hybridMultilevel"/>
    <w:tmpl w:val="CE2E5896"/>
    <w:lvl w:ilvl="0" w:tplc="D18C5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99712240">
    <w:abstractNumId w:val="1"/>
  </w:num>
  <w:num w:numId="2" w16cid:durableId="641928792">
    <w:abstractNumId w:val="0"/>
  </w:num>
  <w:num w:numId="3" w16cid:durableId="61795218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ffice">
    <w15:presenceInfo w15:providerId="AD" w15:userId="S::y4231@office2021.vip::2cf97356-db80-4afd-8496-ab8047601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A6"/>
    <w:rsid w:val="001B024C"/>
    <w:rsid w:val="001D0255"/>
    <w:rsid w:val="00285938"/>
    <w:rsid w:val="004747C1"/>
    <w:rsid w:val="005B5927"/>
    <w:rsid w:val="009E238A"/>
    <w:rsid w:val="00A833D0"/>
    <w:rsid w:val="00BD6567"/>
    <w:rsid w:val="00CF0433"/>
    <w:rsid w:val="00DA6CA6"/>
    <w:rsid w:val="00E75827"/>
    <w:rsid w:val="00F5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0DA1"/>
  <w15:chartTrackingRefBased/>
  <w15:docId w15:val="{4BFA33D6-D0D8-6D4F-9BD8-3A169C6A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A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A6CA6"/>
    <w:rPr>
      <w:color w:val="808080"/>
    </w:rPr>
  </w:style>
  <w:style w:type="paragraph" w:styleId="a5">
    <w:name w:val="Revision"/>
    <w:hidden/>
    <w:uiPriority w:val="99"/>
    <w:semiHidden/>
    <w:rsid w:val="009E2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2023-04-06T08:19:00Z</dcterms:created>
  <dcterms:modified xsi:type="dcterms:W3CDTF">2023-04-06T10:15:00Z</dcterms:modified>
</cp:coreProperties>
</file>